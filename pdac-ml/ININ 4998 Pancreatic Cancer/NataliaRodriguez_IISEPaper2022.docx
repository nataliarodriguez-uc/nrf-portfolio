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0391" w14:textId="23D657C2" w:rsidR="00DB2BDF" w:rsidRPr="004B5380" w:rsidRDefault="00503F9A" w:rsidP="00DB2BDF">
      <w:pPr>
        <w:jc w:val="center"/>
        <w:rPr>
          <w:b/>
          <w:bCs/>
          <w:sz w:val="28"/>
          <w:szCs w:val="28"/>
          <w:lang w:val="en-US"/>
          <w:rPrChange w:id="0" w:author="NATALIA A RODRIGUEZ-FIGUEROA" w:date="2022-01-12T01:13:00Z">
            <w:rPr>
              <w:b/>
              <w:bCs/>
              <w:sz w:val="32"/>
              <w:szCs w:val="32"/>
              <w:lang w:val="en-US"/>
            </w:rPr>
          </w:rPrChange>
        </w:rPr>
      </w:pPr>
      <w:commentRangeStart w:id="1"/>
      <w:r w:rsidRPr="004B5380">
        <w:rPr>
          <w:b/>
          <w:bCs/>
          <w:sz w:val="28"/>
          <w:szCs w:val="28"/>
          <w:lang w:val="en-US"/>
          <w:rPrChange w:id="2" w:author="NATALIA A RODRIGUEZ-FIGUEROA" w:date="2022-01-12T01:13:00Z">
            <w:rPr>
              <w:b/>
              <w:bCs/>
              <w:sz w:val="32"/>
              <w:szCs w:val="32"/>
              <w:lang w:val="en-US"/>
            </w:rPr>
          </w:rPrChange>
        </w:rPr>
        <w:t>Molecular Characterization of Pancreatic Cancer Survival using Machine Learning</w:t>
      </w:r>
      <w:commentRangeEnd w:id="1"/>
      <w:r w:rsidR="00CE5B81" w:rsidRPr="004B5380">
        <w:rPr>
          <w:rStyle w:val="CommentReference"/>
          <w:sz w:val="15"/>
          <w:szCs w:val="15"/>
          <w:rPrChange w:id="3" w:author="NATALIA A RODRIGUEZ-FIGUEROA" w:date="2022-01-12T01:13:00Z">
            <w:rPr>
              <w:rStyle w:val="CommentReference"/>
            </w:rPr>
          </w:rPrChange>
        </w:rPr>
        <w:commentReference w:id="1"/>
      </w:r>
    </w:p>
    <w:p w14:paraId="70F1704F" w14:textId="77777777" w:rsidR="00503F9A" w:rsidRPr="00B20E81" w:rsidRDefault="00503F9A" w:rsidP="00DB2BDF">
      <w:pPr>
        <w:jc w:val="center"/>
        <w:rPr>
          <w:b/>
          <w:bCs/>
          <w:sz w:val="20"/>
          <w:szCs w:val="20"/>
          <w:lang w:val="en-US"/>
          <w:rPrChange w:id="4" w:author="NATALIA A RODRIGUEZ-FIGUEROA" w:date="2022-01-12T15:40:00Z">
            <w:rPr>
              <w:b/>
              <w:bCs/>
              <w:sz w:val="28"/>
              <w:szCs w:val="28"/>
              <w:lang w:val="en-US"/>
            </w:rPr>
          </w:rPrChange>
        </w:rPr>
      </w:pPr>
    </w:p>
    <w:p w14:paraId="562E9B7B" w14:textId="47E98B65" w:rsidR="00DB2BDF" w:rsidRPr="004B5380" w:rsidDel="001E71B1" w:rsidRDefault="00DB2BDF" w:rsidP="00DB2BDF">
      <w:pPr>
        <w:jc w:val="center"/>
        <w:rPr>
          <w:del w:id="5" w:author="NATALIA A RODRIGUEZ-FIGUEROA" w:date="2022-01-16T11:50:00Z"/>
          <w:b/>
          <w:bCs/>
          <w:lang w:val="es-ES"/>
          <w:rPrChange w:id="6" w:author="NATALIA A RODRIGUEZ-FIGUEROA" w:date="2022-01-12T01:13:00Z">
            <w:rPr>
              <w:del w:id="7" w:author="NATALIA A RODRIGUEZ-FIGUEROA" w:date="2022-01-16T11:50:00Z"/>
              <w:b/>
              <w:bCs/>
              <w:sz w:val="28"/>
              <w:szCs w:val="28"/>
              <w:lang w:val="en-US"/>
            </w:rPr>
          </w:rPrChange>
        </w:rPr>
      </w:pPr>
      <w:commentRangeStart w:id="8"/>
      <w:del w:id="9" w:author="NATALIA A RODRIGUEZ-FIGUEROA" w:date="2022-01-16T11:50:00Z">
        <w:r w:rsidRPr="004B5380" w:rsidDel="001E71B1">
          <w:rPr>
            <w:b/>
            <w:bCs/>
            <w:lang w:val="es-ES"/>
            <w:rPrChange w:id="10" w:author="NATALIA A RODRIGUEZ-FIGUEROA" w:date="2022-01-12T01:13:00Z">
              <w:rPr>
                <w:b/>
                <w:bCs/>
                <w:sz w:val="28"/>
                <w:szCs w:val="28"/>
                <w:lang w:val="en-US"/>
              </w:rPr>
            </w:rPrChange>
          </w:rPr>
          <w:delText>Natalia A. Rodriguez-Figueroa &amp; Wandaliz Torres-García</w:delText>
        </w:r>
      </w:del>
      <w:ins w:id="11" w:author="Wandaliz Torres-Garcia" w:date="2022-01-11T18:42:00Z">
        <w:del w:id="12" w:author="NATALIA A RODRIGUEZ-FIGUEROA" w:date="2022-01-16T11:50:00Z">
          <w:r w:rsidR="00175806" w:rsidRPr="004B5380" w:rsidDel="001E71B1">
            <w:rPr>
              <w:b/>
              <w:bCs/>
              <w:lang w:val="es-ES"/>
              <w:rPrChange w:id="13" w:author="NATALIA A RODRIGUEZ-FIGUEROA" w:date="2022-01-12T01:13:00Z">
                <w:rPr>
                  <w:b/>
                  <w:bCs/>
                  <w:sz w:val="28"/>
                  <w:szCs w:val="28"/>
                  <w:lang w:val="es-ES"/>
                </w:rPr>
              </w:rPrChange>
            </w:rPr>
            <w:delText>, Ph.D.</w:delText>
          </w:r>
        </w:del>
      </w:ins>
    </w:p>
    <w:p w14:paraId="550F944D" w14:textId="7D9D97EF" w:rsidR="00DB2BDF" w:rsidRPr="004B5380" w:rsidDel="001E71B1" w:rsidRDefault="00DB2BDF" w:rsidP="00DB2BDF">
      <w:pPr>
        <w:jc w:val="center"/>
        <w:rPr>
          <w:del w:id="14" w:author="NATALIA A RODRIGUEZ-FIGUEROA" w:date="2022-01-16T11:50:00Z"/>
          <w:b/>
          <w:bCs/>
          <w:lang w:val="en-US"/>
          <w:rPrChange w:id="15" w:author="NATALIA A RODRIGUEZ-FIGUEROA" w:date="2022-01-12T01:13:00Z">
            <w:rPr>
              <w:del w:id="16" w:author="NATALIA A RODRIGUEZ-FIGUEROA" w:date="2022-01-16T11:50:00Z"/>
              <w:b/>
              <w:bCs/>
              <w:sz w:val="28"/>
              <w:szCs w:val="28"/>
              <w:lang w:val="en-US"/>
            </w:rPr>
          </w:rPrChange>
        </w:rPr>
      </w:pPr>
      <w:del w:id="17" w:author="NATALIA A RODRIGUEZ-FIGUEROA" w:date="2022-01-16T11:50:00Z">
        <w:r w:rsidRPr="004B5380" w:rsidDel="001E71B1">
          <w:rPr>
            <w:b/>
            <w:bCs/>
            <w:lang w:val="en-US"/>
            <w:rPrChange w:id="18" w:author="NATALIA A RODRIGUEZ-FIGUEROA" w:date="2022-01-12T01:13:00Z">
              <w:rPr>
                <w:b/>
                <w:bCs/>
                <w:sz w:val="28"/>
                <w:szCs w:val="28"/>
                <w:lang w:val="en-US"/>
              </w:rPr>
            </w:rPrChange>
          </w:rPr>
          <w:delText xml:space="preserve">DataBioMS </w:delText>
        </w:r>
      </w:del>
      <w:ins w:id="19" w:author="Wandaliz Torres-Garcia" w:date="2022-01-11T18:42:00Z">
        <w:del w:id="20" w:author="NATALIA A RODRIGUEZ-FIGUEROA" w:date="2022-01-16T11:50:00Z">
          <w:r w:rsidR="00175806" w:rsidRPr="004B5380" w:rsidDel="001E71B1">
            <w:rPr>
              <w:b/>
              <w:bCs/>
              <w:lang w:val="en-US"/>
              <w:rPrChange w:id="21" w:author="NATALIA A RODRIGUEZ-FIGUEROA" w:date="2022-01-12T01:13:00Z">
                <w:rPr>
                  <w:b/>
                  <w:bCs/>
                  <w:sz w:val="28"/>
                  <w:szCs w:val="28"/>
                  <w:lang w:val="en-US"/>
                </w:rPr>
              </w:rPrChange>
            </w:rPr>
            <w:delText xml:space="preserve">DATABioMS </w:delText>
          </w:r>
        </w:del>
      </w:ins>
      <w:del w:id="22" w:author="NATALIA A RODRIGUEZ-FIGUEROA" w:date="2022-01-16T11:50:00Z">
        <w:r w:rsidRPr="004B5380" w:rsidDel="001E71B1">
          <w:rPr>
            <w:b/>
            <w:bCs/>
            <w:lang w:val="en-US"/>
            <w:rPrChange w:id="23" w:author="NATALIA A RODRIGUEZ-FIGUEROA" w:date="2022-01-12T01:13:00Z">
              <w:rPr>
                <w:b/>
                <w:bCs/>
                <w:sz w:val="28"/>
                <w:szCs w:val="28"/>
                <w:lang w:val="en-US"/>
              </w:rPr>
            </w:rPrChange>
          </w:rPr>
          <w:delText>Research Group</w:delText>
        </w:r>
      </w:del>
      <w:ins w:id="24" w:author="Wandaliz Torres-Garcia" w:date="2022-01-11T18:43:00Z">
        <w:del w:id="25" w:author="NATALIA A RODRIGUEZ-FIGUEROA" w:date="2022-01-16T11:50:00Z">
          <w:r w:rsidR="00175806" w:rsidRPr="004B5380" w:rsidDel="001E71B1">
            <w:rPr>
              <w:b/>
              <w:bCs/>
              <w:lang w:val="en-US"/>
              <w:rPrChange w:id="26" w:author="NATALIA A RODRIGUEZ-FIGUEROA" w:date="2022-01-12T01:13:00Z">
                <w:rPr>
                  <w:b/>
                  <w:bCs/>
                  <w:sz w:val="28"/>
                  <w:szCs w:val="28"/>
                  <w:lang w:val="en-US"/>
                </w:rPr>
              </w:rPrChange>
            </w:rPr>
            <w:br/>
            <w:delText>Industrial Engineering Department</w:delText>
          </w:r>
        </w:del>
      </w:ins>
    </w:p>
    <w:p w14:paraId="51B926E9" w14:textId="5DCBB8DA" w:rsidR="00DB2BDF" w:rsidRPr="004B5380" w:rsidDel="001E71B1" w:rsidRDefault="00DB2BDF" w:rsidP="00DB2BDF">
      <w:pPr>
        <w:jc w:val="center"/>
        <w:rPr>
          <w:del w:id="27" w:author="NATALIA A RODRIGUEZ-FIGUEROA" w:date="2022-01-16T11:50:00Z"/>
          <w:b/>
          <w:bCs/>
          <w:lang w:val="en-US"/>
          <w:rPrChange w:id="28" w:author="NATALIA A RODRIGUEZ-FIGUEROA" w:date="2022-01-12T01:13:00Z">
            <w:rPr>
              <w:del w:id="29" w:author="NATALIA A RODRIGUEZ-FIGUEROA" w:date="2022-01-16T11:50:00Z"/>
              <w:b/>
              <w:bCs/>
              <w:sz w:val="28"/>
              <w:szCs w:val="28"/>
              <w:lang w:val="en-US"/>
            </w:rPr>
          </w:rPrChange>
        </w:rPr>
      </w:pPr>
      <w:del w:id="30" w:author="NATALIA A RODRIGUEZ-FIGUEROA" w:date="2022-01-16T11:50:00Z">
        <w:r w:rsidRPr="004B5380" w:rsidDel="001E71B1">
          <w:rPr>
            <w:b/>
            <w:bCs/>
            <w:lang w:val="en-US"/>
            <w:rPrChange w:id="31" w:author="NATALIA A RODRIGUEZ-FIGUEROA" w:date="2022-01-12T01:13:00Z">
              <w:rPr>
                <w:b/>
                <w:bCs/>
                <w:sz w:val="28"/>
                <w:szCs w:val="28"/>
                <w:lang w:val="en-US"/>
              </w:rPr>
            </w:rPrChange>
          </w:rPr>
          <w:delText>University of Puerto Rico at Mayag</w:delText>
        </w:r>
        <w:r w:rsidRPr="004B5380" w:rsidDel="001E71B1">
          <w:rPr>
            <w:b/>
            <w:bCs/>
            <w:color w:val="000000"/>
            <w:rPrChange w:id="32" w:author="NATALIA A RODRIGUEZ-FIGUEROA" w:date="2022-01-12T01:13:00Z">
              <w:rPr>
                <w:b/>
                <w:bCs/>
                <w:color w:val="000000"/>
                <w:sz w:val="28"/>
                <w:szCs w:val="28"/>
              </w:rPr>
            </w:rPrChange>
          </w:rPr>
          <w:delText>ü</w:delText>
        </w:r>
        <w:r w:rsidRPr="004B5380" w:rsidDel="001E71B1">
          <w:rPr>
            <w:b/>
            <w:bCs/>
            <w:lang w:val="en-US"/>
            <w:rPrChange w:id="33" w:author="NATALIA A RODRIGUEZ-FIGUEROA" w:date="2022-01-12T01:13:00Z">
              <w:rPr>
                <w:b/>
                <w:bCs/>
                <w:sz w:val="28"/>
                <w:szCs w:val="28"/>
                <w:lang w:val="en-US"/>
              </w:rPr>
            </w:rPrChange>
          </w:rPr>
          <w:delText>ez</w:delText>
        </w:r>
      </w:del>
    </w:p>
    <w:p w14:paraId="4716A9C9" w14:textId="271A5513" w:rsidR="00DB2BDF" w:rsidRDefault="00DB2BDF" w:rsidP="00DB2BDF">
      <w:pPr>
        <w:jc w:val="center"/>
        <w:rPr>
          <w:ins w:id="34" w:author="NATALIA A RODRIGUEZ-FIGUEROA" w:date="2022-01-16T11:50:00Z"/>
          <w:b/>
          <w:bCs/>
          <w:lang w:val="es-ES"/>
        </w:rPr>
      </w:pPr>
      <w:del w:id="35" w:author="NATALIA A RODRIGUEZ-FIGUEROA" w:date="2022-01-16T11:50:00Z">
        <w:r w:rsidRPr="004B5380" w:rsidDel="001E71B1">
          <w:rPr>
            <w:b/>
            <w:bCs/>
            <w:lang w:val="en-US"/>
            <w:rPrChange w:id="36" w:author="NATALIA A RODRIGUEZ-FIGUEROA" w:date="2022-01-12T01:13:00Z">
              <w:rPr>
                <w:b/>
                <w:bCs/>
                <w:sz w:val="28"/>
                <w:szCs w:val="28"/>
                <w:lang w:val="en-US"/>
              </w:rPr>
            </w:rPrChange>
          </w:rPr>
          <w:delText>Puerto Rico 00680</w:delText>
        </w:r>
        <w:commentRangeEnd w:id="8"/>
        <w:r w:rsidR="00CE5B81" w:rsidRPr="004B5380" w:rsidDel="001E71B1">
          <w:rPr>
            <w:rStyle w:val="CommentReference"/>
            <w:sz w:val="15"/>
            <w:szCs w:val="15"/>
            <w:rPrChange w:id="37" w:author="NATALIA A RODRIGUEZ-FIGUEROA" w:date="2022-01-12T01:13:00Z">
              <w:rPr>
                <w:rStyle w:val="CommentReference"/>
              </w:rPr>
            </w:rPrChange>
          </w:rPr>
          <w:commentReference w:id="8"/>
        </w:r>
      </w:del>
      <w:proofErr w:type="spellStart"/>
      <w:ins w:id="38" w:author="NATALIA A RODRIGUEZ-FIGUEROA" w:date="2022-01-16T11:50:00Z">
        <w:r w:rsidR="001E71B1">
          <w:rPr>
            <w:b/>
            <w:bCs/>
            <w:lang w:val="es-ES"/>
          </w:rPr>
          <w:t>Abstract</w:t>
        </w:r>
        <w:proofErr w:type="spellEnd"/>
        <w:r w:rsidR="001E71B1">
          <w:rPr>
            <w:b/>
            <w:bCs/>
            <w:lang w:val="es-ES"/>
          </w:rPr>
          <w:t xml:space="preserve"> ID: XXX</w:t>
        </w:r>
      </w:ins>
    </w:p>
    <w:p w14:paraId="383E70AD" w14:textId="68E8E7C5" w:rsidR="001E71B1" w:rsidRDefault="001E71B1" w:rsidP="00DB2BDF">
      <w:pPr>
        <w:jc w:val="center"/>
        <w:rPr>
          <w:ins w:id="39" w:author="NATALIA A RODRIGUEZ-FIGUEROA" w:date="2022-01-16T11:50:00Z"/>
          <w:b/>
          <w:bCs/>
          <w:lang w:val="es-ES"/>
        </w:rPr>
      </w:pPr>
    </w:p>
    <w:p w14:paraId="4A105ABD" w14:textId="77777777" w:rsidR="001E71B1" w:rsidRPr="004B5380" w:rsidRDefault="001E71B1" w:rsidP="00DB2BDF">
      <w:pPr>
        <w:jc w:val="center"/>
        <w:rPr>
          <w:b/>
          <w:bCs/>
          <w:lang w:val="en-US"/>
          <w:rPrChange w:id="40" w:author="NATALIA A RODRIGUEZ-FIGUEROA" w:date="2022-01-12T01:13:00Z">
            <w:rPr>
              <w:b/>
              <w:bCs/>
              <w:sz w:val="28"/>
              <w:szCs w:val="28"/>
              <w:lang w:val="en-US"/>
            </w:rPr>
          </w:rPrChange>
        </w:rPr>
      </w:pPr>
    </w:p>
    <w:p w14:paraId="4B7C687F" w14:textId="77777777" w:rsidR="00DB2BDF" w:rsidRPr="00A474D2" w:rsidRDefault="00DB2BDF" w:rsidP="00DB2BDF">
      <w:pPr>
        <w:jc w:val="center"/>
        <w:rPr>
          <w:b/>
          <w:bCs/>
          <w:sz w:val="20"/>
          <w:szCs w:val="20"/>
          <w:lang w:val="en-US"/>
        </w:rPr>
      </w:pPr>
    </w:p>
    <w:p w14:paraId="7EC1C03A" w14:textId="77777777" w:rsidR="00DB2BDF" w:rsidRPr="00446DA6" w:rsidRDefault="00DB2BDF" w:rsidP="00DB2BDF">
      <w:pPr>
        <w:jc w:val="center"/>
        <w:rPr>
          <w:b/>
          <w:bCs/>
          <w:lang w:val="en-US"/>
        </w:rPr>
      </w:pPr>
      <w:r w:rsidRPr="00446DA6">
        <w:rPr>
          <w:b/>
          <w:bCs/>
          <w:lang w:val="en-US"/>
        </w:rPr>
        <w:t>Abstract</w:t>
      </w:r>
    </w:p>
    <w:p w14:paraId="69F86715" w14:textId="77777777" w:rsidR="00DB2BDF" w:rsidRPr="00B20E81" w:rsidRDefault="00DB2BDF" w:rsidP="00DB2BDF">
      <w:pPr>
        <w:jc w:val="center"/>
        <w:rPr>
          <w:b/>
          <w:bCs/>
          <w:sz w:val="20"/>
          <w:szCs w:val="20"/>
          <w:lang w:val="en-US"/>
          <w:rPrChange w:id="41" w:author="NATALIA A RODRIGUEZ-FIGUEROA" w:date="2022-01-12T15:40:00Z">
            <w:rPr>
              <w:b/>
              <w:bCs/>
              <w:lang w:val="en-US"/>
            </w:rPr>
          </w:rPrChange>
        </w:rPr>
      </w:pPr>
    </w:p>
    <w:p w14:paraId="415AC993" w14:textId="62B0E451" w:rsidR="00DB2BDF" w:rsidRDefault="00DB2BDF" w:rsidP="00DB2BDF">
      <w:pPr>
        <w:jc w:val="both"/>
        <w:rPr>
          <w:sz w:val="20"/>
          <w:szCs w:val="20"/>
          <w:lang w:val="en-US"/>
        </w:rPr>
      </w:pPr>
      <w:r>
        <w:rPr>
          <w:lang w:val="en-US"/>
        </w:rPr>
        <w:tab/>
      </w:r>
      <w:ins w:id="42" w:author="Wandaliz Torres-Garcia" w:date="2022-01-11T18:44:00Z">
        <w:r w:rsidR="00175806" w:rsidRPr="00175806">
          <w:rPr>
            <w:sz w:val="20"/>
            <w:szCs w:val="20"/>
            <w:lang w:val="en-US"/>
            <w:rPrChange w:id="43" w:author="Wandaliz Torres-Garcia" w:date="2022-01-11T18:44:00Z">
              <w:rPr>
                <w:lang w:val="en-US"/>
              </w:rPr>
            </w:rPrChange>
          </w:rPr>
          <w:t>In 2021,</w:t>
        </w:r>
        <w:r w:rsidR="00175806">
          <w:rPr>
            <w:lang w:val="en-US"/>
          </w:rPr>
          <w:t xml:space="preserve"> </w:t>
        </w:r>
      </w:ins>
      <w:del w:id="44" w:author="Wandaliz Torres-Garcia" w:date="2022-01-11T18:44:00Z">
        <w:r w:rsidRPr="00DB2BDF" w:rsidDel="00175806">
          <w:rPr>
            <w:sz w:val="20"/>
            <w:szCs w:val="20"/>
            <w:lang w:val="en-US"/>
          </w:rPr>
          <w:delText xml:space="preserve">Pancreatic </w:delText>
        </w:r>
      </w:del>
      <w:ins w:id="45" w:author="Wandaliz Torres-Garcia" w:date="2022-01-11T18:44:00Z">
        <w:r w:rsidR="00175806">
          <w:rPr>
            <w:sz w:val="20"/>
            <w:szCs w:val="20"/>
            <w:lang w:val="en-US"/>
          </w:rPr>
          <w:t>p</w:t>
        </w:r>
        <w:r w:rsidR="00175806" w:rsidRPr="00DB2BDF">
          <w:rPr>
            <w:sz w:val="20"/>
            <w:szCs w:val="20"/>
            <w:lang w:val="en-US"/>
          </w:rPr>
          <w:t xml:space="preserve">ancreatic </w:t>
        </w:r>
      </w:ins>
      <w:r w:rsidRPr="00DB2BDF">
        <w:rPr>
          <w:sz w:val="20"/>
          <w:szCs w:val="20"/>
          <w:lang w:val="en-US"/>
        </w:rPr>
        <w:t xml:space="preserve">cancer </w:t>
      </w:r>
      <w:del w:id="46" w:author="Wandaliz Torres-Garcia" w:date="2022-01-11T18:44:00Z">
        <w:r w:rsidRPr="00DB2BDF" w:rsidDel="00175806">
          <w:rPr>
            <w:sz w:val="20"/>
            <w:szCs w:val="20"/>
            <w:lang w:val="en-US"/>
          </w:rPr>
          <w:delText xml:space="preserve">is </w:delText>
        </w:r>
      </w:del>
      <w:ins w:id="47" w:author="Wandaliz Torres-Garcia" w:date="2022-01-11T18:44:00Z">
        <w:r w:rsidR="00175806">
          <w:rPr>
            <w:sz w:val="20"/>
            <w:szCs w:val="20"/>
            <w:lang w:val="en-US"/>
          </w:rPr>
          <w:t>was</w:t>
        </w:r>
        <w:r w:rsidR="00175806" w:rsidRPr="00DB2BDF">
          <w:rPr>
            <w:sz w:val="20"/>
            <w:szCs w:val="20"/>
            <w:lang w:val="en-US"/>
          </w:rPr>
          <w:t xml:space="preserve"> </w:t>
        </w:r>
      </w:ins>
      <w:r w:rsidRPr="00DB2BDF">
        <w:rPr>
          <w:sz w:val="20"/>
          <w:szCs w:val="20"/>
          <w:lang w:val="en-US"/>
        </w:rPr>
        <w:t xml:space="preserve">the fourth cause of cancer-related deaths as stated by the American Cancer Society </w:t>
      </w:r>
      <w:commentRangeStart w:id="48"/>
      <w:r w:rsidRPr="00DB2BDF">
        <w:rPr>
          <w:sz w:val="20"/>
          <w:szCs w:val="20"/>
          <w:lang w:val="en-US"/>
        </w:rPr>
        <w:t xml:space="preserve">(ACS) </w:t>
      </w:r>
      <w:commentRangeEnd w:id="48"/>
      <w:r w:rsidR="00175806">
        <w:rPr>
          <w:rStyle w:val="CommentReference"/>
        </w:rPr>
        <w:commentReference w:id="48"/>
      </w:r>
      <w:del w:id="49" w:author="Wandaliz Torres-Garcia" w:date="2022-01-11T18:44:00Z">
        <w:r w:rsidRPr="00DB2BDF" w:rsidDel="00175806">
          <w:rPr>
            <w:sz w:val="20"/>
            <w:szCs w:val="20"/>
            <w:lang w:val="en-US"/>
          </w:rPr>
          <w:delText>in 2021</w:delText>
        </w:r>
        <w:r w:rsidR="00710137" w:rsidDel="00175806">
          <w:rPr>
            <w:sz w:val="20"/>
            <w:szCs w:val="20"/>
            <w:lang w:val="en-US"/>
          </w:rPr>
          <w:delText xml:space="preserve"> </w:delText>
        </w:r>
      </w:del>
      <w:r w:rsidR="00710137">
        <w:rPr>
          <w:sz w:val="20"/>
          <w:szCs w:val="20"/>
          <w:lang w:val="en-US"/>
        </w:rPr>
        <w:t>[1]</w:t>
      </w:r>
      <w:r w:rsidRPr="00DB2BDF">
        <w:rPr>
          <w:sz w:val="20"/>
          <w:szCs w:val="20"/>
          <w:lang w:val="en-US"/>
        </w:rPr>
        <w:t xml:space="preserve">. </w:t>
      </w:r>
      <w:commentRangeStart w:id="50"/>
      <w:del w:id="51" w:author="NATALIA A RODRIGUEZ-FIGUEROA" w:date="2022-01-19T00:38:00Z">
        <w:r w:rsidRPr="00DB2BDF" w:rsidDel="00252658">
          <w:rPr>
            <w:sz w:val="20"/>
            <w:szCs w:val="20"/>
            <w:lang w:val="en-US"/>
          </w:rPr>
          <w:delText xml:space="preserve">With an increasing incidence rate of 3% and 10% 5-year survival rate, </w:delText>
        </w:r>
      </w:del>
      <w:r w:rsidR="004711FA" w:rsidRPr="00B56A94">
        <w:rPr>
          <w:sz w:val="20"/>
          <w:szCs w:val="20"/>
          <w:lang w:val="en-US"/>
        </w:rPr>
        <w:t>Pancreatic Ductal Adenocarcinoma (PDAC)</w:t>
      </w:r>
      <w:r w:rsidRPr="00DB2BDF">
        <w:rPr>
          <w:sz w:val="20"/>
          <w:szCs w:val="20"/>
          <w:lang w:val="en-US"/>
        </w:rPr>
        <w:t>,</w:t>
      </w:r>
      <w:ins w:id="52" w:author="NATALIA A RODRIGUEZ-FIGUEROA" w:date="2022-01-19T00:38:00Z">
        <w:r w:rsidR="00252658" w:rsidRPr="00252658">
          <w:rPr>
            <w:sz w:val="20"/>
            <w:szCs w:val="20"/>
            <w:lang w:val="en-US"/>
          </w:rPr>
          <w:t xml:space="preserve"> </w:t>
        </w:r>
        <w:r w:rsidR="00252658">
          <w:rPr>
            <w:sz w:val="20"/>
            <w:szCs w:val="20"/>
            <w:lang w:val="en-US"/>
          </w:rPr>
          <w:t>which</w:t>
        </w:r>
        <w:r w:rsidR="00252658" w:rsidRPr="00DB2BDF">
          <w:rPr>
            <w:sz w:val="20"/>
            <w:szCs w:val="20"/>
            <w:lang w:val="en-US"/>
          </w:rPr>
          <w:t xml:space="preserve"> incidence rate of 3%</w:t>
        </w:r>
      </w:ins>
      <w:ins w:id="53" w:author="NATALIA A RODRIGUEZ-FIGUEROA" w:date="2022-01-19T00:47:00Z">
        <w:r w:rsidR="003D0B20">
          <w:rPr>
            <w:sz w:val="20"/>
            <w:szCs w:val="20"/>
            <w:lang w:val="en-US"/>
          </w:rPr>
          <w:t xml:space="preserve">, </w:t>
        </w:r>
      </w:ins>
      <w:del w:id="54" w:author="NATALIA A RODRIGUEZ-FIGUEROA" w:date="2022-01-19T00:47:00Z">
        <w:r w:rsidRPr="00DB2BDF" w:rsidDel="003D0B20">
          <w:rPr>
            <w:sz w:val="20"/>
            <w:szCs w:val="20"/>
            <w:lang w:val="en-US"/>
          </w:rPr>
          <w:delText xml:space="preserve"> </w:delText>
        </w:r>
      </w:del>
      <w:del w:id="55" w:author="NATALIA A RODRIGUEZ-FIGUEROA" w:date="2022-01-12T01:14:00Z">
        <w:r w:rsidRPr="00DB2BDF" w:rsidDel="004B5380">
          <w:rPr>
            <w:sz w:val="20"/>
            <w:szCs w:val="20"/>
            <w:lang w:val="en-US"/>
          </w:rPr>
          <w:delText xml:space="preserve">the most common subtype of pancreatic cancer, </w:delText>
        </w:r>
      </w:del>
      <w:r w:rsidRPr="00DB2BDF">
        <w:rPr>
          <w:sz w:val="20"/>
          <w:szCs w:val="20"/>
          <w:lang w:val="en-US"/>
        </w:rPr>
        <w:t>has been proven difficult to detect due to lack of symptoms during early stages</w:t>
      </w:r>
      <w:ins w:id="56" w:author="NATALIA A RODRIGUEZ-FIGUEROA" w:date="2022-01-12T01:14:00Z">
        <w:r w:rsidR="004B5380">
          <w:rPr>
            <w:sz w:val="20"/>
            <w:szCs w:val="20"/>
            <w:lang w:val="en-US"/>
          </w:rPr>
          <w:t xml:space="preserve">. </w:t>
        </w:r>
        <w:r w:rsidR="003D0328">
          <w:rPr>
            <w:sz w:val="20"/>
            <w:szCs w:val="20"/>
            <w:lang w:val="en-US"/>
          </w:rPr>
          <w:t xml:space="preserve">As a result, it </w:t>
        </w:r>
      </w:ins>
      <w:del w:id="57" w:author="NATALIA A RODRIGUEZ-FIGUEROA" w:date="2022-01-12T01:14:00Z">
        <w:r w:rsidRPr="00DB2BDF" w:rsidDel="004B5380">
          <w:rPr>
            <w:sz w:val="20"/>
            <w:szCs w:val="20"/>
            <w:lang w:val="en-US"/>
          </w:rPr>
          <w:delText xml:space="preserve">, </w:delText>
        </w:r>
      </w:del>
      <w:r w:rsidRPr="00DB2BDF">
        <w:rPr>
          <w:sz w:val="20"/>
          <w:szCs w:val="20"/>
          <w:lang w:val="en-US"/>
        </w:rPr>
        <w:t>inhibit</w:t>
      </w:r>
      <w:ins w:id="58" w:author="NATALIA A RODRIGUEZ-FIGUEROA" w:date="2022-01-12T01:15:00Z">
        <w:r w:rsidR="003D0328">
          <w:rPr>
            <w:sz w:val="20"/>
            <w:szCs w:val="20"/>
            <w:lang w:val="en-US"/>
          </w:rPr>
          <w:t>s</w:t>
        </w:r>
      </w:ins>
      <w:del w:id="59" w:author="NATALIA A RODRIGUEZ-FIGUEROA" w:date="2022-01-12T01:15:00Z">
        <w:r w:rsidRPr="00DB2BDF" w:rsidDel="003D0328">
          <w:rPr>
            <w:sz w:val="20"/>
            <w:szCs w:val="20"/>
            <w:lang w:val="en-US"/>
          </w:rPr>
          <w:delText>in</w:delText>
        </w:r>
      </w:del>
      <w:del w:id="60" w:author="NATALIA A RODRIGUEZ-FIGUEROA" w:date="2022-01-12T01:14:00Z">
        <w:r w:rsidRPr="00DB2BDF" w:rsidDel="003D0328">
          <w:rPr>
            <w:sz w:val="20"/>
            <w:szCs w:val="20"/>
            <w:lang w:val="en-US"/>
          </w:rPr>
          <w:delText>g</w:delText>
        </w:r>
      </w:del>
      <w:r w:rsidRPr="00DB2BDF">
        <w:rPr>
          <w:sz w:val="20"/>
          <w:szCs w:val="20"/>
          <w:lang w:val="en-US"/>
        </w:rPr>
        <w:t xml:space="preserve"> quicker diagnosis and lower</w:t>
      </w:r>
      <w:ins w:id="61" w:author="NATALIA A RODRIGUEZ-FIGUEROA" w:date="2022-01-12T01:15:00Z">
        <w:r w:rsidR="003D0328">
          <w:rPr>
            <w:sz w:val="20"/>
            <w:szCs w:val="20"/>
            <w:lang w:val="en-US"/>
          </w:rPr>
          <w:t>s</w:t>
        </w:r>
      </w:ins>
      <w:del w:id="62" w:author="NATALIA A RODRIGUEZ-FIGUEROA" w:date="2022-01-12T01:15:00Z">
        <w:r w:rsidRPr="00DB2BDF" w:rsidDel="003D0328">
          <w:rPr>
            <w:sz w:val="20"/>
            <w:szCs w:val="20"/>
            <w:lang w:val="en-US"/>
          </w:rPr>
          <w:delText>ing</w:delText>
        </w:r>
      </w:del>
      <w:r w:rsidRPr="00DB2BDF">
        <w:rPr>
          <w:sz w:val="20"/>
          <w:szCs w:val="20"/>
          <w:lang w:val="en-US"/>
        </w:rPr>
        <w:t xml:space="preserve"> </w:t>
      </w:r>
      <w:ins w:id="63" w:author="Wandaliz Torres-Garcia" w:date="2022-01-11T18:47:00Z">
        <w:r w:rsidR="00175806">
          <w:rPr>
            <w:sz w:val="20"/>
            <w:szCs w:val="20"/>
            <w:lang w:val="en-US"/>
          </w:rPr>
          <w:t xml:space="preserve">the </w:t>
        </w:r>
      </w:ins>
      <w:r w:rsidRPr="00DB2BDF">
        <w:rPr>
          <w:sz w:val="20"/>
          <w:szCs w:val="20"/>
          <w:lang w:val="en-US"/>
        </w:rPr>
        <w:t>possibility of removing large scale tumors during surgery.</w:t>
      </w:r>
      <w:commentRangeEnd w:id="50"/>
      <w:r w:rsidR="00175806">
        <w:rPr>
          <w:rStyle w:val="CommentReference"/>
        </w:rPr>
        <w:commentReference w:id="50"/>
      </w:r>
      <w:r w:rsidRPr="00DB2BDF">
        <w:rPr>
          <w:sz w:val="20"/>
          <w:szCs w:val="20"/>
          <w:lang w:val="en-US"/>
        </w:rPr>
        <w:t xml:space="preserve"> Developing effective diagnostics would increase </w:t>
      </w:r>
      <w:ins w:id="64" w:author="Wandaliz Torres-Garcia" w:date="2022-01-11T18:48:00Z">
        <w:r w:rsidR="00175806">
          <w:rPr>
            <w:sz w:val="20"/>
            <w:szCs w:val="20"/>
            <w:lang w:val="en-US"/>
          </w:rPr>
          <w:t xml:space="preserve">the </w:t>
        </w:r>
      </w:ins>
      <w:r w:rsidRPr="00DB2BDF">
        <w:rPr>
          <w:sz w:val="20"/>
          <w:szCs w:val="20"/>
          <w:lang w:val="en-US"/>
        </w:rPr>
        <w:t xml:space="preserve">survival of patients with pancreatic cancer, where gene expression can be used to </w:t>
      </w:r>
      <w:del w:id="65" w:author="NATALIA A RODRIGUEZ-FIGUEROA" w:date="2022-01-19T00:39:00Z">
        <w:r w:rsidRPr="00DB2BDF" w:rsidDel="00502509">
          <w:rPr>
            <w:sz w:val="20"/>
            <w:szCs w:val="20"/>
            <w:lang w:val="en-US"/>
          </w:rPr>
          <w:delText xml:space="preserve">analyze cellular abnormalities and </w:delText>
        </w:r>
      </w:del>
      <w:r w:rsidRPr="00DB2BDF">
        <w:rPr>
          <w:sz w:val="20"/>
          <w:szCs w:val="20"/>
          <w:lang w:val="en-US"/>
        </w:rPr>
        <w:t>profile genes as possible biomarkers. Pancreatic cancer research communities such as TCGA</w:t>
      </w:r>
      <w:r w:rsidR="004711FA">
        <w:rPr>
          <w:sz w:val="20"/>
          <w:szCs w:val="20"/>
          <w:lang w:val="en-US"/>
        </w:rPr>
        <w:t xml:space="preserve"> and </w:t>
      </w:r>
      <w:r w:rsidRPr="00DB2BDF">
        <w:rPr>
          <w:sz w:val="20"/>
          <w:szCs w:val="20"/>
          <w:lang w:val="en-US"/>
        </w:rPr>
        <w:t>ICGC</w:t>
      </w:r>
      <w:r w:rsidR="004711FA">
        <w:rPr>
          <w:sz w:val="20"/>
          <w:szCs w:val="20"/>
          <w:lang w:val="en-US"/>
        </w:rPr>
        <w:t xml:space="preserve"> </w:t>
      </w:r>
      <w:r w:rsidRPr="00DB2BDF">
        <w:rPr>
          <w:sz w:val="20"/>
          <w:szCs w:val="20"/>
          <w:lang w:val="en-US"/>
        </w:rPr>
        <w:t xml:space="preserve">have begun performing large cohort studies with mRNA expression and survival status </w:t>
      </w:r>
      <w:del w:id="66" w:author="NATALIA A RODRIGUEZ-FIGUEROA" w:date="2022-01-16T11:51:00Z">
        <w:r w:rsidRPr="00DB2BDF" w:rsidDel="001E71B1">
          <w:rPr>
            <w:sz w:val="20"/>
            <w:szCs w:val="20"/>
            <w:lang w:val="en-US"/>
          </w:rPr>
          <w:delText>of 269 patients in total</w:delText>
        </w:r>
      </w:del>
      <w:ins w:id="67" w:author="Wandaliz Torres-Garcia" w:date="2022-01-11T18:49:00Z">
        <w:del w:id="68" w:author="NATALIA A RODRIGUEZ-FIGUEROA" w:date="2022-01-16T11:51:00Z">
          <w:r w:rsidR="00175806" w:rsidDel="001E71B1">
            <w:rPr>
              <w:sz w:val="20"/>
              <w:szCs w:val="20"/>
              <w:lang w:val="en-US"/>
            </w:rPr>
            <w:delText xml:space="preserve"> </w:delText>
          </w:r>
        </w:del>
        <w:r w:rsidR="00175806">
          <w:rPr>
            <w:sz w:val="20"/>
            <w:szCs w:val="20"/>
            <w:lang w:val="en-US"/>
          </w:rPr>
          <w:t xml:space="preserve">to aid understanding of the biological mechanisms of this </w:t>
        </w:r>
      </w:ins>
      <w:ins w:id="69" w:author="Wandaliz Torres-Garcia" w:date="2022-01-11T18:50:00Z">
        <w:r w:rsidR="00175806">
          <w:rPr>
            <w:sz w:val="20"/>
            <w:szCs w:val="20"/>
            <w:lang w:val="en-US"/>
          </w:rPr>
          <w:t>disease</w:t>
        </w:r>
      </w:ins>
      <w:r w:rsidRPr="00DB2BDF">
        <w:rPr>
          <w:sz w:val="20"/>
          <w:szCs w:val="20"/>
          <w:lang w:val="en-US"/>
        </w:rPr>
        <w:t xml:space="preserve">. </w:t>
      </w:r>
      <w:ins w:id="70" w:author="Wandaliz Torres-Garcia" w:date="2022-01-11T18:50:00Z">
        <w:r w:rsidR="00175806">
          <w:rPr>
            <w:sz w:val="20"/>
            <w:szCs w:val="20"/>
            <w:lang w:val="en-US"/>
          </w:rPr>
          <w:t xml:space="preserve">Therefore, </w:t>
        </w:r>
      </w:ins>
      <w:del w:id="71" w:author="Wandaliz Torres-Garcia" w:date="2022-01-11T18:50:00Z">
        <w:r w:rsidRPr="00DB2BDF" w:rsidDel="00175806">
          <w:rPr>
            <w:sz w:val="20"/>
            <w:szCs w:val="20"/>
            <w:lang w:val="en-US"/>
          </w:rPr>
          <w:delText xml:space="preserve">The </w:delText>
        </w:r>
      </w:del>
      <w:ins w:id="72" w:author="Wandaliz Torres-Garcia" w:date="2022-01-11T18:50:00Z">
        <w:del w:id="73" w:author="NATALIA A RODRIGUEZ-FIGUEROA" w:date="2022-01-19T00:39:00Z">
          <w:r w:rsidR="00175806" w:rsidDel="00502509">
            <w:rPr>
              <w:sz w:val="20"/>
              <w:szCs w:val="20"/>
              <w:lang w:val="en-US"/>
            </w:rPr>
            <w:delText>t</w:delText>
          </w:r>
          <w:r w:rsidR="00175806" w:rsidRPr="00DB2BDF" w:rsidDel="00502509">
            <w:rPr>
              <w:sz w:val="20"/>
              <w:szCs w:val="20"/>
              <w:lang w:val="en-US"/>
            </w:rPr>
            <w:delText xml:space="preserve">he </w:delText>
          </w:r>
        </w:del>
      </w:ins>
      <w:del w:id="74" w:author="NATALIA A RODRIGUEZ-FIGUEROA" w:date="2022-01-19T00:39:00Z">
        <w:r w:rsidRPr="00DB2BDF" w:rsidDel="00502509">
          <w:rPr>
            <w:sz w:val="20"/>
            <w:szCs w:val="20"/>
            <w:lang w:val="en-US"/>
          </w:rPr>
          <w:delText xml:space="preserve">objective of </w:delText>
        </w:r>
      </w:del>
      <w:r w:rsidRPr="00DB2BDF">
        <w:rPr>
          <w:sz w:val="20"/>
          <w:szCs w:val="20"/>
          <w:lang w:val="en-US"/>
        </w:rPr>
        <w:t xml:space="preserve">this study </w:t>
      </w:r>
      <w:ins w:id="75" w:author="NATALIA A RODRIGUEZ-FIGUEROA" w:date="2022-01-19T00:39:00Z">
        <w:r w:rsidR="00502509">
          <w:rPr>
            <w:sz w:val="20"/>
            <w:szCs w:val="20"/>
            <w:lang w:val="en-US"/>
          </w:rPr>
          <w:t xml:space="preserve">intends to </w:t>
        </w:r>
      </w:ins>
      <w:del w:id="76" w:author="NATALIA A RODRIGUEZ-FIGUEROA" w:date="2022-01-19T00:39:00Z">
        <w:r w:rsidRPr="00DB2BDF" w:rsidDel="00502509">
          <w:rPr>
            <w:sz w:val="20"/>
            <w:szCs w:val="20"/>
            <w:lang w:val="en-US"/>
          </w:rPr>
          <w:delText xml:space="preserve">is to </w:delText>
        </w:r>
      </w:del>
      <w:r w:rsidRPr="00DB2BDF">
        <w:rPr>
          <w:sz w:val="20"/>
          <w:szCs w:val="20"/>
          <w:lang w:val="en-US"/>
        </w:rPr>
        <w:t xml:space="preserve">extract a gene expression from both databases that can assess survival risk of </w:t>
      </w:r>
      <w:del w:id="77" w:author="NATALIA A RODRIGUEZ-FIGUEROA" w:date="2022-01-19T00:39:00Z">
        <w:r w:rsidRPr="00DB2BDF" w:rsidDel="00502509">
          <w:rPr>
            <w:sz w:val="20"/>
            <w:szCs w:val="20"/>
            <w:lang w:val="en-US"/>
          </w:rPr>
          <w:delText>pancreatic cancer</w:delText>
        </w:r>
      </w:del>
      <w:ins w:id="78" w:author="NATALIA A RODRIGUEZ-FIGUEROA" w:date="2022-01-19T00:39:00Z">
        <w:r w:rsidR="00502509">
          <w:rPr>
            <w:sz w:val="20"/>
            <w:szCs w:val="20"/>
            <w:lang w:val="en-US"/>
          </w:rPr>
          <w:t>PDAC</w:t>
        </w:r>
      </w:ins>
      <w:r w:rsidRPr="00DB2BDF">
        <w:rPr>
          <w:sz w:val="20"/>
          <w:szCs w:val="20"/>
          <w:lang w:val="en-US"/>
        </w:rPr>
        <w:t xml:space="preserve"> patients using machine learning approaches. To </w:t>
      </w:r>
      <w:del w:id="79" w:author="Wandaliz Torres-Garcia" w:date="2022-01-11T18:51:00Z">
        <w:r w:rsidRPr="00DB2BDF" w:rsidDel="00175806">
          <w:rPr>
            <w:sz w:val="20"/>
            <w:szCs w:val="20"/>
            <w:lang w:val="en-US"/>
          </w:rPr>
          <w:delText xml:space="preserve">incorporate </w:delText>
        </w:r>
      </w:del>
      <w:ins w:id="80" w:author="Wandaliz Torres-Garcia" w:date="2022-01-11T18:51:00Z">
        <w:r w:rsidR="00175806">
          <w:rPr>
            <w:sz w:val="20"/>
            <w:szCs w:val="20"/>
            <w:lang w:val="en-US"/>
          </w:rPr>
          <w:t xml:space="preserve">implement </w:t>
        </w:r>
      </w:ins>
      <w:r w:rsidRPr="00DB2BDF">
        <w:rPr>
          <w:sz w:val="20"/>
          <w:szCs w:val="20"/>
          <w:lang w:val="en-US"/>
        </w:rPr>
        <w:t>predictive classification models</w:t>
      </w:r>
      <w:ins w:id="81" w:author="Wandaliz Torres-Garcia" w:date="2022-01-11T18:50:00Z">
        <w:r w:rsidR="00175806">
          <w:rPr>
            <w:sz w:val="20"/>
            <w:szCs w:val="20"/>
            <w:lang w:val="en-US"/>
          </w:rPr>
          <w:t xml:space="preserve"> to distinguish between living and </w:t>
        </w:r>
      </w:ins>
      <w:ins w:id="82" w:author="Wandaliz Torres-Garcia" w:date="2022-01-11T18:51:00Z">
        <w:r w:rsidR="00175806">
          <w:rPr>
            <w:sz w:val="20"/>
            <w:szCs w:val="20"/>
            <w:lang w:val="en-US"/>
          </w:rPr>
          <w:t>deceased status</w:t>
        </w:r>
      </w:ins>
      <w:r w:rsidRPr="00DB2BDF">
        <w:rPr>
          <w:sz w:val="20"/>
          <w:szCs w:val="20"/>
          <w:lang w:val="en-US"/>
        </w:rPr>
        <w:t xml:space="preserve">, feature selection was </w:t>
      </w:r>
      <w:ins w:id="83" w:author="Wandaliz Torres-Garcia" w:date="2022-01-11T18:51:00Z">
        <w:r w:rsidR="00175806">
          <w:rPr>
            <w:sz w:val="20"/>
            <w:szCs w:val="20"/>
            <w:lang w:val="en-US"/>
          </w:rPr>
          <w:t xml:space="preserve">required and </w:t>
        </w:r>
      </w:ins>
      <w:r w:rsidRPr="00DB2BDF">
        <w:rPr>
          <w:sz w:val="20"/>
          <w:szCs w:val="20"/>
          <w:lang w:val="en-US"/>
        </w:rPr>
        <w:t xml:space="preserve">executed </w:t>
      </w:r>
      <w:del w:id="84" w:author="Wandaliz Torres-Garcia" w:date="2022-01-11T18:51:00Z">
        <w:r w:rsidRPr="00DB2BDF" w:rsidDel="00175806">
          <w:rPr>
            <w:sz w:val="20"/>
            <w:szCs w:val="20"/>
            <w:lang w:val="en-US"/>
          </w:rPr>
          <w:delText xml:space="preserve">with </w:delText>
        </w:r>
      </w:del>
      <w:ins w:id="85" w:author="Wandaliz Torres-Garcia" w:date="2022-01-11T18:51:00Z">
        <w:r w:rsidR="00175806">
          <w:rPr>
            <w:sz w:val="20"/>
            <w:szCs w:val="20"/>
            <w:lang w:val="en-US"/>
          </w:rPr>
          <w:t>using</w:t>
        </w:r>
        <w:r w:rsidR="00175806" w:rsidRPr="00DB2BDF">
          <w:rPr>
            <w:sz w:val="20"/>
            <w:szCs w:val="20"/>
            <w:lang w:val="en-US"/>
          </w:rPr>
          <w:t xml:space="preserve"> </w:t>
        </w:r>
      </w:ins>
      <w:r w:rsidRPr="00DB2BDF">
        <w:rPr>
          <w:sz w:val="20"/>
          <w:szCs w:val="20"/>
          <w:lang w:val="en-US"/>
        </w:rPr>
        <w:t xml:space="preserve">Python </w:t>
      </w:r>
      <w:ins w:id="86" w:author="NATALIA A RODRIGUEZ-FIGUEROA" w:date="2022-01-16T11:51:00Z">
        <w:r w:rsidR="001E71B1">
          <w:rPr>
            <w:sz w:val="20"/>
            <w:szCs w:val="20"/>
            <w:lang w:val="en-US"/>
          </w:rPr>
          <w:t xml:space="preserve">and R </w:t>
        </w:r>
      </w:ins>
      <w:del w:id="87" w:author="Wandaliz Torres-Garcia" w:date="2022-01-11T18:51:00Z">
        <w:r w:rsidRPr="00DB2BDF" w:rsidDel="00175806">
          <w:rPr>
            <w:sz w:val="20"/>
            <w:szCs w:val="20"/>
            <w:lang w:val="en-US"/>
          </w:rPr>
          <w:delText xml:space="preserve">codification </w:delText>
        </w:r>
      </w:del>
      <w:ins w:id="88" w:author="Wandaliz Torres-Garcia" w:date="2022-01-11T18:51:00Z">
        <w:r w:rsidR="00175806">
          <w:rPr>
            <w:sz w:val="20"/>
            <w:szCs w:val="20"/>
            <w:lang w:val="en-US"/>
          </w:rPr>
          <w:t>programming</w:t>
        </w:r>
        <w:r w:rsidR="00175806" w:rsidRPr="00DB2BDF">
          <w:rPr>
            <w:sz w:val="20"/>
            <w:szCs w:val="20"/>
            <w:lang w:val="en-US"/>
          </w:rPr>
          <w:t xml:space="preserve"> </w:t>
        </w:r>
      </w:ins>
      <w:r w:rsidRPr="00DB2BDF">
        <w:rPr>
          <w:sz w:val="20"/>
          <w:szCs w:val="20"/>
          <w:lang w:val="en-US"/>
        </w:rPr>
        <w:t xml:space="preserve">to only include the most important predictors. Recursive Feature Selection (RFE) was used to reduce the dimensionality of the dataset since </w:t>
      </w:r>
      <w:ins w:id="89" w:author="Wandaliz Torres-Garcia" w:date="2022-01-11T18:53:00Z">
        <w:r w:rsidR="00175806">
          <w:rPr>
            <w:sz w:val="20"/>
            <w:szCs w:val="20"/>
            <w:lang w:val="en-US"/>
          </w:rPr>
          <w:t xml:space="preserve">as a </w:t>
        </w:r>
      </w:ins>
      <w:r w:rsidRPr="00DB2BDF">
        <w:rPr>
          <w:sz w:val="20"/>
          <w:szCs w:val="20"/>
          <w:lang w:val="en-US"/>
        </w:rPr>
        <w:t>wrapper method</w:t>
      </w:r>
      <w:del w:id="90" w:author="Wandaliz Torres-Garcia" w:date="2022-01-11T18:53:00Z">
        <w:r w:rsidRPr="00DB2BDF" w:rsidDel="00175806">
          <w:rPr>
            <w:sz w:val="20"/>
            <w:szCs w:val="20"/>
            <w:lang w:val="en-US"/>
          </w:rPr>
          <w:delText>s</w:delText>
        </w:r>
      </w:del>
      <w:r w:rsidRPr="00DB2BDF">
        <w:rPr>
          <w:sz w:val="20"/>
          <w:szCs w:val="20"/>
          <w:lang w:val="en-US"/>
        </w:rPr>
        <w:t xml:space="preserve"> </w:t>
      </w:r>
      <w:ins w:id="91" w:author="Wandaliz Torres-Garcia" w:date="2022-01-11T18:53:00Z">
        <w:r w:rsidR="00175806">
          <w:rPr>
            <w:sz w:val="20"/>
            <w:szCs w:val="20"/>
            <w:lang w:val="en-US"/>
          </w:rPr>
          <w:t xml:space="preserve">it has the advantage to </w:t>
        </w:r>
      </w:ins>
      <w:r w:rsidRPr="00DB2BDF">
        <w:rPr>
          <w:sz w:val="20"/>
          <w:szCs w:val="20"/>
          <w:lang w:val="en-US"/>
        </w:rPr>
        <w:t xml:space="preserve">measure the </w:t>
      </w:r>
      <w:del w:id="92" w:author="Wandaliz Torres-Garcia" w:date="2022-01-11T18:54:00Z">
        <w:r w:rsidRPr="00DB2BDF" w:rsidDel="00175806">
          <w:rPr>
            <w:sz w:val="20"/>
            <w:szCs w:val="20"/>
            <w:lang w:val="en-US"/>
          </w:rPr>
          <w:delText xml:space="preserve">correlation </w:delText>
        </w:r>
      </w:del>
      <w:ins w:id="93" w:author="Wandaliz Torres-Garcia" w:date="2022-01-11T18:54:00Z">
        <w:r w:rsidR="00175806">
          <w:rPr>
            <w:sz w:val="20"/>
            <w:szCs w:val="20"/>
            <w:lang w:val="en-US"/>
          </w:rPr>
          <w:t>interdependencies</w:t>
        </w:r>
        <w:r w:rsidR="00175806" w:rsidRPr="00DB2BDF">
          <w:rPr>
            <w:sz w:val="20"/>
            <w:szCs w:val="20"/>
            <w:lang w:val="en-US"/>
          </w:rPr>
          <w:t xml:space="preserve"> </w:t>
        </w:r>
      </w:ins>
      <w:r w:rsidRPr="00DB2BDF">
        <w:rPr>
          <w:sz w:val="20"/>
          <w:szCs w:val="20"/>
          <w:lang w:val="en-US"/>
        </w:rPr>
        <w:t>between variables</w:t>
      </w:r>
      <w:del w:id="94" w:author="Wandaliz Torres-Garcia" w:date="2022-01-11T18:54:00Z">
        <w:r w:rsidRPr="00DB2BDF" w:rsidDel="00175806">
          <w:rPr>
            <w:sz w:val="20"/>
            <w:szCs w:val="20"/>
            <w:lang w:val="en-US"/>
          </w:rPr>
          <w:delText xml:space="preserve">, </w:delText>
        </w:r>
      </w:del>
      <w:ins w:id="95" w:author="Wandaliz Torres-Garcia" w:date="2022-01-11T18:54:00Z">
        <w:r w:rsidR="00175806">
          <w:rPr>
            <w:sz w:val="20"/>
            <w:szCs w:val="20"/>
            <w:lang w:val="en-US"/>
          </w:rPr>
          <w:t xml:space="preserve">. </w:t>
        </w:r>
      </w:ins>
      <w:ins w:id="96" w:author="NATALIA A RODRIGUEZ-FIGUEROA" w:date="2022-01-19T00:35:00Z">
        <w:r w:rsidR="00252658">
          <w:rPr>
            <w:sz w:val="20"/>
            <w:szCs w:val="20"/>
            <w:lang w:val="en-US"/>
          </w:rPr>
          <w:t xml:space="preserve">Python acknowledged 100 predictors for TCGA using </w:t>
        </w:r>
      </w:ins>
      <w:proofErr w:type="spellStart"/>
      <w:ins w:id="97" w:author="NATALIA A RODRIGUEZ-FIGUEROA" w:date="2022-01-19T00:36:00Z">
        <w:r w:rsidR="00252658">
          <w:rPr>
            <w:sz w:val="20"/>
            <w:szCs w:val="20"/>
            <w:lang w:val="en-US"/>
          </w:rPr>
          <w:t>SupportVectorClassifier</w:t>
        </w:r>
        <w:proofErr w:type="spellEnd"/>
        <w:r w:rsidR="00252658">
          <w:rPr>
            <w:sz w:val="20"/>
            <w:szCs w:val="20"/>
            <w:lang w:val="en-US"/>
          </w:rPr>
          <w:t xml:space="preserve"> (Accuracy~74.6%) and 10 predictors for ICGC using </w:t>
        </w:r>
        <w:proofErr w:type="spellStart"/>
        <w:r w:rsidR="00252658">
          <w:rPr>
            <w:sz w:val="20"/>
            <w:szCs w:val="20"/>
            <w:lang w:val="en-US"/>
          </w:rPr>
          <w:t>RandomForestClassifier</w:t>
        </w:r>
      </w:ins>
      <w:proofErr w:type="spellEnd"/>
      <w:ins w:id="98" w:author="NATALIA A RODRIGUEZ-FIGUEROA" w:date="2022-01-19T00:37:00Z">
        <w:r w:rsidR="00252658">
          <w:rPr>
            <w:sz w:val="20"/>
            <w:szCs w:val="20"/>
            <w:lang w:val="en-US"/>
          </w:rPr>
          <w:t xml:space="preserve"> (Accuracy~82.2%). </w:t>
        </w:r>
      </w:ins>
      <w:ins w:id="99" w:author="NATALIA A RODRIGUEZ-FIGUEROA" w:date="2022-01-19T00:49:00Z">
        <w:r w:rsidR="00DA4724">
          <w:rPr>
            <w:sz w:val="20"/>
            <w:szCs w:val="20"/>
            <w:lang w:val="en-US"/>
          </w:rPr>
          <w:t>R programming was not able to increase the accuracy, ho</w:t>
        </w:r>
      </w:ins>
      <w:ins w:id="100" w:author="NATALIA A RODRIGUEZ-FIGUEROA" w:date="2022-01-19T00:50:00Z">
        <w:r w:rsidR="00DA4724">
          <w:rPr>
            <w:sz w:val="20"/>
            <w:szCs w:val="20"/>
            <w:lang w:val="en-US"/>
          </w:rPr>
          <w:t>w</w:t>
        </w:r>
      </w:ins>
      <w:ins w:id="101" w:author="NATALIA A RODRIGUEZ-FIGUEROA" w:date="2022-01-19T00:49:00Z">
        <w:r w:rsidR="00DA4724">
          <w:rPr>
            <w:sz w:val="20"/>
            <w:szCs w:val="20"/>
            <w:lang w:val="en-US"/>
          </w:rPr>
          <w:t xml:space="preserve">ever, its subsets </w:t>
        </w:r>
      </w:ins>
      <w:ins w:id="102" w:author="NATALIA A RODRIGUEZ-FIGUEROA" w:date="2022-01-19T00:50:00Z">
        <w:r w:rsidR="00DA4724">
          <w:rPr>
            <w:sz w:val="20"/>
            <w:szCs w:val="20"/>
            <w:lang w:val="en-US"/>
          </w:rPr>
          <w:t>were randomized wh</w:t>
        </w:r>
      </w:ins>
      <w:ins w:id="103" w:author="NATALIA A RODRIGUEZ-FIGUEROA" w:date="2022-01-19T00:51:00Z">
        <w:r w:rsidR="00DA4724">
          <w:rPr>
            <w:sz w:val="20"/>
            <w:szCs w:val="20"/>
            <w:lang w:val="en-US"/>
          </w:rPr>
          <w:t xml:space="preserve">ile Python held bias towards the features at the end of the </w:t>
        </w:r>
        <w:proofErr w:type="spellStart"/>
        <w:r w:rsidR="00DA4724">
          <w:rPr>
            <w:sz w:val="20"/>
            <w:szCs w:val="20"/>
            <w:lang w:val="en-US"/>
          </w:rPr>
          <w:t>dataframe</w:t>
        </w:r>
        <w:proofErr w:type="spellEnd"/>
        <w:r w:rsidR="00DA4724">
          <w:rPr>
            <w:sz w:val="20"/>
            <w:szCs w:val="20"/>
            <w:lang w:val="en-US"/>
          </w:rPr>
          <w:t xml:space="preserve">. </w:t>
        </w:r>
      </w:ins>
      <w:ins w:id="104" w:author="Wandaliz Torres-Garcia" w:date="2022-01-11T18:54:00Z">
        <w:del w:id="105" w:author="NATALIA A RODRIGUEZ-FIGUEROA" w:date="2022-01-16T11:52:00Z">
          <w:r w:rsidR="00175806" w:rsidDel="001E71B1">
            <w:rPr>
              <w:sz w:val="20"/>
              <w:szCs w:val="20"/>
              <w:lang w:val="en-US"/>
            </w:rPr>
            <w:delText>Features selected using RFE</w:delText>
          </w:r>
          <w:r w:rsidR="00175806" w:rsidRPr="00DB2BDF" w:rsidDel="001E71B1">
            <w:rPr>
              <w:sz w:val="20"/>
              <w:szCs w:val="20"/>
              <w:lang w:val="en-US"/>
            </w:rPr>
            <w:delText xml:space="preserve"> </w:delText>
          </w:r>
        </w:del>
      </w:ins>
      <w:del w:id="106" w:author="NATALIA A RODRIGUEZ-FIGUEROA" w:date="2022-01-16T11:52:00Z">
        <w:r w:rsidRPr="00DB2BDF" w:rsidDel="001E71B1">
          <w:rPr>
            <w:sz w:val="20"/>
            <w:szCs w:val="20"/>
            <w:lang w:val="en-US"/>
          </w:rPr>
          <w:delText xml:space="preserve">providing </w:delText>
        </w:r>
      </w:del>
      <w:ins w:id="107" w:author="Wandaliz Torres-Garcia" w:date="2022-01-11T18:54:00Z">
        <w:del w:id="108" w:author="NATALIA A RODRIGUEZ-FIGUEROA" w:date="2022-01-16T11:52:00Z">
          <w:r w:rsidR="00175806" w:rsidDel="001E71B1">
            <w:rPr>
              <w:sz w:val="20"/>
              <w:szCs w:val="20"/>
              <w:lang w:val="en-US"/>
            </w:rPr>
            <w:delText>achieved</w:delText>
          </w:r>
          <w:r w:rsidR="00175806" w:rsidRPr="00DB2BDF" w:rsidDel="001E71B1">
            <w:rPr>
              <w:sz w:val="20"/>
              <w:szCs w:val="20"/>
              <w:lang w:val="en-US"/>
            </w:rPr>
            <w:delText xml:space="preserve"> </w:delText>
          </w:r>
        </w:del>
      </w:ins>
      <w:del w:id="109" w:author="NATALIA A RODRIGUEZ-FIGUEROA" w:date="2022-01-16T11:52:00Z">
        <w:r w:rsidRPr="00DB2BDF" w:rsidDel="001E71B1">
          <w:rPr>
            <w:sz w:val="20"/>
            <w:szCs w:val="20"/>
            <w:lang w:val="en-US"/>
          </w:rPr>
          <w:delText xml:space="preserve">accuracy </w:delText>
        </w:r>
      </w:del>
      <w:ins w:id="110" w:author="Wandaliz Torres-Garcia" w:date="2022-01-11T18:54:00Z">
        <w:del w:id="111" w:author="NATALIA A RODRIGUEZ-FIGUEROA" w:date="2022-01-16T11:52:00Z">
          <w:r w:rsidR="00175806" w:rsidDel="001E71B1">
            <w:rPr>
              <w:sz w:val="20"/>
              <w:szCs w:val="20"/>
              <w:lang w:val="en-US"/>
            </w:rPr>
            <w:delText xml:space="preserve">values </w:delText>
          </w:r>
        </w:del>
      </w:ins>
      <w:del w:id="112" w:author="NATALIA A RODRIGUEZ-FIGUEROA" w:date="2022-01-16T11:52:00Z">
        <w:r w:rsidRPr="00DB2BDF" w:rsidDel="001E71B1">
          <w:rPr>
            <w:sz w:val="20"/>
            <w:szCs w:val="20"/>
            <w:lang w:val="en-US"/>
          </w:rPr>
          <w:delText xml:space="preserve">of 74.5% when </w:delText>
        </w:r>
      </w:del>
      <w:ins w:id="113" w:author="Wandaliz Torres-Garcia" w:date="2022-01-11T18:56:00Z">
        <w:del w:id="114" w:author="NATALIA A RODRIGUEZ-FIGUEROA" w:date="2022-01-16T11:52:00Z">
          <w:r w:rsidR="00175806" w:rsidRPr="00DB2BDF" w:rsidDel="001E71B1">
            <w:rPr>
              <w:sz w:val="20"/>
              <w:szCs w:val="20"/>
              <w:lang w:val="en-US"/>
            </w:rPr>
            <w:delText>w</w:delText>
          </w:r>
          <w:r w:rsidR="00175806" w:rsidDel="001E71B1">
            <w:rPr>
              <w:sz w:val="20"/>
              <w:szCs w:val="20"/>
              <w:lang w:val="en-US"/>
            </w:rPr>
            <w:delText>ith</w:delText>
          </w:r>
          <w:r w:rsidR="00175806" w:rsidRPr="00DB2BDF" w:rsidDel="001E71B1">
            <w:rPr>
              <w:sz w:val="20"/>
              <w:szCs w:val="20"/>
              <w:lang w:val="en-US"/>
            </w:rPr>
            <w:delText xml:space="preserve"> </w:delText>
          </w:r>
        </w:del>
      </w:ins>
      <w:del w:id="115" w:author="NATALIA A RODRIGUEZ-FIGUEROA" w:date="2022-01-16T11:52:00Z">
        <w:r w:rsidRPr="00DB2BDF" w:rsidDel="001E71B1">
          <w:rPr>
            <w:sz w:val="20"/>
            <w:szCs w:val="20"/>
            <w:lang w:val="en-US"/>
          </w:rPr>
          <w:delText xml:space="preserve">100 predictors and </w:delText>
        </w:r>
      </w:del>
      <w:ins w:id="116" w:author="Wandaliz Torres-Garcia" w:date="2022-01-11T18:56:00Z">
        <w:del w:id="117" w:author="NATALIA A RODRIGUEZ-FIGUEROA" w:date="2022-01-16T11:52:00Z">
          <w:r w:rsidR="00175806" w:rsidDel="001E71B1">
            <w:rPr>
              <w:sz w:val="20"/>
              <w:szCs w:val="20"/>
              <w:lang w:val="en-US"/>
            </w:rPr>
            <w:delText>using</w:delText>
          </w:r>
          <w:r w:rsidR="00175806" w:rsidRPr="00DB2BDF" w:rsidDel="001E71B1">
            <w:rPr>
              <w:sz w:val="20"/>
              <w:szCs w:val="20"/>
              <w:lang w:val="en-US"/>
            </w:rPr>
            <w:delText xml:space="preserve"> </w:delText>
          </w:r>
        </w:del>
      </w:ins>
      <w:del w:id="118" w:author="NATALIA A RODRIGUEZ-FIGUEROA" w:date="2022-01-16T11:52:00Z">
        <w:r w:rsidRPr="00DB2BDF" w:rsidDel="001E71B1">
          <w:rPr>
            <w:sz w:val="20"/>
            <w:szCs w:val="20"/>
            <w:lang w:val="en-US"/>
          </w:rPr>
          <w:delText>Support</w:delText>
        </w:r>
        <w:r w:rsidDel="001E71B1">
          <w:rPr>
            <w:sz w:val="20"/>
            <w:szCs w:val="20"/>
            <w:lang w:val="en-US"/>
          </w:rPr>
          <w:delText xml:space="preserve"> </w:delText>
        </w:r>
        <w:r w:rsidRPr="00DB2BDF" w:rsidDel="001E71B1">
          <w:rPr>
            <w:sz w:val="20"/>
            <w:szCs w:val="20"/>
            <w:lang w:val="en-US"/>
          </w:rPr>
          <w:delText>Vector</w:delText>
        </w:r>
        <w:r w:rsidDel="001E71B1">
          <w:rPr>
            <w:sz w:val="20"/>
            <w:szCs w:val="20"/>
            <w:lang w:val="en-US"/>
          </w:rPr>
          <w:delText xml:space="preserve"> </w:delText>
        </w:r>
        <w:r w:rsidRPr="00DB2BDF" w:rsidDel="001E71B1">
          <w:rPr>
            <w:sz w:val="20"/>
            <w:szCs w:val="20"/>
            <w:lang w:val="en-US"/>
          </w:rPr>
          <w:delText>Classifier model were used in</w:delText>
        </w:r>
      </w:del>
      <w:ins w:id="119" w:author="Wandaliz Torres-Garcia" w:date="2022-01-11T18:56:00Z">
        <w:del w:id="120" w:author="NATALIA A RODRIGUEZ-FIGUEROA" w:date="2022-01-16T11:52:00Z">
          <w:r w:rsidR="00175806" w:rsidDel="001E71B1">
            <w:rPr>
              <w:sz w:val="20"/>
              <w:szCs w:val="20"/>
              <w:lang w:val="en-US"/>
            </w:rPr>
            <w:delText>for</w:delText>
          </w:r>
        </w:del>
      </w:ins>
      <w:del w:id="121" w:author="NATALIA A RODRIGUEZ-FIGUEROA" w:date="2022-01-16T11:52:00Z">
        <w:r w:rsidRPr="00DB2BDF" w:rsidDel="001E71B1">
          <w:rPr>
            <w:sz w:val="20"/>
            <w:szCs w:val="20"/>
            <w:lang w:val="en-US"/>
          </w:rPr>
          <w:delText xml:space="preserve"> TCGA while ICGC resulted in 82.2% accuracy with 10 predictors and </w:delText>
        </w:r>
      </w:del>
      <w:ins w:id="122" w:author="Wandaliz Torres-Garcia" w:date="2022-01-11T18:57:00Z">
        <w:del w:id="123" w:author="NATALIA A RODRIGUEZ-FIGUEROA" w:date="2022-01-16T11:52:00Z">
          <w:r w:rsidR="00175806" w:rsidDel="001E71B1">
            <w:rPr>
              <w:sz w:val="20"/>
              <w:szCs w:val="20"/>
              <w:lang w:val="en-US"/>
            </w:rPr>
            <w:delText>using</w:delText>
          </w:r>
          <w:r w:rsidR="00175806" w:rsidRPr="00DB2BDF" w:rsidDel="001E71B1">
            <w:rPr>
              <w:sz w:val="20"/>
              <w:szCs w:val="20"/>
              <w:lang w:val="en-US"/>
            </w:rPr>
            <w:delText xml:space="preserve"> </w:delText>
          </w:r>
        </w:del>
      </w:ins>
      <w:del w:id="124" w:author="NATALIA A RODRIGUEZ-FIGUEROA" w:date="2022-01-16T11:52:00Z">
        <w:r w:rsidRPr="00DB2BDF" w:rsidDel="001E71B1">
          <w:rPr>
            <w:sz w:val="20"/>
            <w:szCs w:val="20"/>
            <w:lang w:val="en-US"/>
          </w:rPr>
          <w:delText>Random</w:delText>
        </w:r>
        <w:r w:rsidDel="001E71B1">
          <w:rPr>
            <w:sz w:val="20"/>
            <w:szCs w:val="20"/>
            <w:lang w:val="en-US"/>
          </w:rPr>
          <w:delText xml:space="preserve"> </w:delText>
        </w:r>
        <w:r w:rsidRPr="00DB2BDF" w:rsidDel="001E71B1">
          <w:rPr>
            <w:sz w:val="20"/>
            <w:szCs w:val="20"/>
            <w:lang w:val="en-US"/>
          </w:rPr>
          <w:delText>Forest</w:delText>
        </w:r>
        <w:r w:rsidDel="001E71B1">
          <w:rPr>
            <w:sz w:val="20"/>
            <w:szCs w:val="20"/>
            <w:lang w:val="en-US"/>
          </w:rPr>
          <w:delText xml:space="preserve"> </w:delText>
        </w:r>
        <w:r w:rsidRPr="00DB2BDF" w:rsidDel="001E71B1">
          <w:rPr>
            <w:sz w:val="20"/>
            <w:szCs w:val="20"/>
            <w:lang w:val="en-US"/>
          </w:rPr>
          <w:delText>Classifier model. Both dataset</w:delText>
        </w:r>
      </w:del>
      <w:ins w:id="125" w:author="Wandaliz Torres-Garcia" w:date="2022-01-11T18:57:00Z">
        <w:del w:id="126" w:author="NATALIA A RODRIGUEZ-FIGUEROA" w:date="2022-01-16T11:52:00Z">
          <w:r w:rsidR="00175806" w:rsidDel="001E71B1">
            <w:rPr>
              <w:sz w:val="20"/>
              <w:szCs w:val="20"/>
              <w:lang w:val="en-US"/>
            </w:rPr>
            <w:delText>s</w:delText>
          </w:r>
        </w:del>
      </w:ins>
      <w:del w:id="127" w:author="NATALIA A RODRIGUEZ-FIGUEROA" w:date="2022-01-16T11:52:00Z">
        <w:r w:rsidRPr="00DB2BDF" w:rsidDel="001E71B1">
          <w:rPr>
            <w:sz w:val="20"/>
            <w:szCs w:val="20"/>
            <w:lang w:val="en-US"/>
          </w:rPr>
          <w:delText xml:space="preserve"> shared UCK, UNC</w:delText>
        </w:r>
      </w:del>
      <w:ins w:id="128" w:author="Wandaliz Torres-Garcia" w:date="2022-01-11T18:57:00Z">
        <w:del w:id="129" w:author="NATALIA A RODRIGUEZ-FIGUEROA" w:date="2022-01-16T11:52:00Z">
          <w:r w:rsidR="00175806" w:rsidDel="001E71B1">
            <w:rPr>
              <w:sz w:val="20"/>
              <w:szCs w:val="20"/>
              <w:lang w:val="en-US"/>
            </w:rPr>
            <w:delText>,</w:delText>
          </w:r>
        </w:del>
      </w:ins>
      <w:del w:id="130" w:author="NATALIA A RODRIGUEZ-FIGUEROA" w:date="2022-01-16T11:52:00Z">
        <w:r w:rsidRPr="00DB2BDF" w:rsidDel="001E71B1">
          <w:rPr>
            <w:sz w:val="20"/>
            <w:szCs w:val="20"/>
            <w:lang w:val="en-US"/>
          </w:rPr>
          <w:delText xml:space="preserve"> and WNT gene families in their model. WNT proteins’ role is to send signals from outer cells to inner cells; variations of UCK have been found in cancerous cells and considered a target in anti-cancer therapies, UNC</w:delText>
        </w:r>
        <w:r w:rsidDel="001E71B1">
          <w:rPr>
            <w:sz w:val="20"/>
            <w:szCs w:val="20"/>
            <w:lang w:val="en-US"/>
          </w:rPr>
          <w:delText xml:space="preserve"> families are used in experiments with worms to identify genetic defects.</w:delText>
        </w:r>
        <w:r w:rsidR="00AF5361" w:rsidDel="001E71B1">
          <w:rPr>
            <w:sz w:val="20"/>
            <w:szCs w:val="20"/>
            <w:lang w:val="en-US"/>
          </w:rPr>
          <w:delText xml:space="preserve"> </w:delText>
        </w:r>
      </w:del>
    </w:p>
    <w:p w14:paraId="3F7CE602" w14:textId="77777777" w:rsidR="00DB2BDF" w:rsidRPr="00A474D2" w:rsidRDefault="00DB2BDF" w:rsidP="00DB2BDF">
      <w:pPr>
        <w:jc w:val="both"/>
        <w:rPr>
          <w:sz w:val="20"/>
          <w:szCs w:val="20"/>
          <w:lang w:val="en-US"/>
        </w:rPr>
      </w:pPr>
    </w:p>
    <w:p w14:paraId="52F3F06E" w14:textId="7F4FFA1C" w:rsidR="00DB2BDF" w:rsidDel="00B20E81" w:rsidRDefault="00DB2BDF" w:rsidP="00DB2BDF">
      <w:pPr>
        <w:jc w:val="both"/>
        <w:rPr>
          <w:del w:id="131" w:author="NATALIA A RODRIGUEZ-FIGUEROA" w:date="2022-01-12T15:39:00Z"/>
          <w:b/>
          <w:bCs/>
          <w:sz w:val="20"/>
          <w:szCs w:val="20"/>
          <w:lang w:val="en-US"/>
        </w:rPr>
      </w:pPr>
      <w:r w:rsidRPr="00A905DA">
        <w:rPr>
          <w:b/>
          <w:bCs/>
          <w:lang w:val="en-US"/>
        </w:rPr>
        <w:t>Keywords</w:t>
      </w:r>
    </w:p>
    <w:p w14:paraId="735B989B" w14:textId="77777777" w:rsidR="00DB2BDF" w:rsidRPr="00A474D2" w:rsidRDefault="00DB2BDF" w:rsidP="00DB2BDF">
      <w:pPr>
        <w:jc w:val="both"/>
        <w:rPr>
          <w:b/>
          <w:bCs/>
          <w:sz w:val="20"/>
          <w:szCs w:val="20"/>
          <w:lang w:val="en-US"/>
        </w:rPr>
      </w:pPr>
    </w:p>
    <w:p w14:paraId="1BFA5AB0" w14:textId="29E91CB6" w:rsidR="00DB2BDF" w:rsidRPr="00770B84" w:rsidRDefault="00DB2BDF" w:rsidP="00DB2BDF">
      <w:pPr>
        <w:jc w:val="both"/>
        <w:rPr>
          <w:sz w:val="20"/>
          <w:szCs w:val="20"/>
          <w:lang w:val="en-US"/>
        </w:rPr>
      </w:pPr>
      <w:r w:rsidRPr="00770B84">
        <w:rPr>
          <w:sz w:val="20"/>
          <w:szCs w:val="20"/>
          <w:lang w:val="en-US"/>
        </w:rPr>
        <w:t xml:space="preserve">Pancreatic Cancer, Survival Rate, mRNA Gene Expression, </w:t>
      </w:r>
      <w:r w:rsidR="00BD0F88">
        <w:rPr>
          <w:sz w:val="20"/>
          <w:szCs w:val="20"/>
          <w:lang w:val="en-US"/>
        </w:rPr>
        <w:t>Feature Selection</w:t>
      </w:r>
      <w:r w:rsidRPr="00770B84">
        <w:rPr>
          <w:sz w:val="20"/>
          <w:szCs w:val="20"/>
          <w:lang w:val="en-US"/>
        </w:rPr>
        <w:t xml:space="preserve">, </w:t>
      </w:r>
      <w:r w:rsidR="009B0BB8">
        <w:rPr>
          <w:sz w:val="20"/>
          <w:szCs w:val="20"/>
          <w:lang w:val="en-US"/>
        </w:rPr>
        <w:t>Biomarkers</w:t>
      </w:r>
    </w:p>
    <w:p w14:paraId="6E75C676" w14:textId="77777777" w:rsidR="00DB2BDF" w:rsidRDefault="00DB2BDF" w:rsidP="00DB2BDF">
      <w:pPr>
        <w:jc w:val="both"/>
        <w:rPr>
          <w:lang w:val="en-US"/>
        </w:rPr>
      </w:pPr>
    </w:p>
    <w:p w14:paraId="68EDF1C2" w14:textId="75BB61B5" w:rsidR="00DB2BDF" w:rsidRPr="00B20468" w:rsidRDefault="00DB2BDF" w:rsidP="00DB2BDF">
      <w:pPr>
        <w:pStyle w:val="ListParagraph"/>
        <w:numPr>
          <w:ilvl w:val="0"/>
          <w:numId w:val="1"/>
        </w:numPr>
        <w:jc w:val="both"/>
        <w:rPr>
          <w:b/>
          <w:bCs/>
          <w:lang w:val="en-US"/>
        </w:rPr>
      </w:pPr>
      <w:r w:rsidRPr="00770B84">
        <w:rPr>
          <w:b/>
          <w:bCs/>
          <w:lang w:val="en-US"/>
        </w:rPr>
        <w:t>Introduction</w:t>
      </w:r>
    </w:p>
    <w:p w14:paraId="205C9C1D" w14:textId="6943166F" w:rsidR="00503F9A" w:rsidRPr="00650A4F" w:rsidRDefault="00503F9A" w:rsidP="00DB2BDF">
      <w:pPr>
        <w:jc w:val="both"/>
        <w:rPr>
          <w:sz w:val="20"/>
          <w:szCs w:val="20"/>
          <w:lang w:val="en-US"/>
        </w:rPr>
      </w:pPr>
      <w:r>
        <w:rPr>
          <w:sz w:val="20"/>
          <w:szCs w:val="20"/>
          <w:lang w:val="en-US"/>
        </w:rPr>
        <w:t xml:space="preserve">The human pancreas </w:t>
      </w:r>
      <w:proofErr w:type="gramStart"/>
      <w:r w:rsidR="00AE56F3">
        <w:rPr>
          <w:sz w:val="20"/>
          <w:szCs w:val="20"/>
          <w:lang w:val="en-US"/>
        </w:rPr>
        <w:t>is in charge of</w:t>
      </w:r>
      <w:proofErr w:type="gramEnd"/>
      <w:r w:rsidR="00AE56F3">
        <w:rPr>
          <w:sz w:val="20"/>
          <w:szCs w:val="20"/>
          <w:lang w:val="en-US"/>
        </w:rPr>
        <w:t xml:space="preserve"> regulating blood sugar; it</w:t>
      </w:r>
      <w:r>
        <w:rPr>
          <w:sz w:val="20"/>
          <w:szCs w:val="20"/>
          <w:lang w:val="en-US"/>
        </w:rPr>
        <w:t xml:space="preserve"> us</w:t>
      </w:r>
      <w:r w:rsidR="00AE56F3">
        <w:rPr>
          <w:sz w:val="20"/>
          <w:szCs w:val="20"/>
          <w:lang w:val="en-US"/>
        </w:rPr>
        <w:t>es</w:t>
      </w:r>
      <w:r>
        <w:rPr>
          <w:sz w:val="20"/>
          <w:szCs w:val="20"/>
          <w:lang w:val="en-US"/>
        </w:rPr>
        <w:t xml:space="preserve"> exocrine cells</w:t>
      </w:r>
      <w:r w:rsidR="00AE56F3">
        <w:rPr>
          <w:sz w:val="20"/>
          <w:szCs w:val="20"/>
          <w:lang w:val="en-US"/>
        </w:rPr>
        <w:t xml:space="preserve"> to produce digestive juices and endocrine cells to produce hormones. These cells can sometimes grow out of control, which forms malignant tumors which develop </w:t>
      </w:r>
      <w:r w:rsidR="00413103">
        <w:rPr>
          <w:sz w:val="20"/>
          <w:szCs w:val="20"/>
          <w:lang w:val="en-US"/>
        </w:rPr>
        <w:t xml:space="preserve">into </w:t>
      </w:r>
      <w:r w:rsidR="00AE56F3">
        <w:rPr>
          <w:sz w:val="20"/>
          <w:szCs w:val="20"/>
          <w:lang w:val="en-US"/>
        </w:rPr>
        <w:t xml:space="preserve">cancer. </w:t>
      </w:r>
      <w:r w:rsidR="00413103">
        <w:rPr>
          <w:sz w:val="20"/>
          <w:szCs w:val="20"/>
          <w:lang w:val="en-US"/>
        </w:rPr>
        <w:t>Pancreatic</w:t>
      </w:r>
      <w:r w:rsidR="00AE56F3">
        <w:rPr>
          <w:sz w:val="20"/>
          <w:szCs w:val="20"/>
          <w:lang w:val="en-US"/>
        </w:rPr>
        <w:t xml:space="preserve"> cancer is a deadly disease in which these cancerous cells form in the tissues of the pancreas</w:t>
      </w:r>
      <w:r w:rsidR="00413103">
        <w:rPr>
          <w:sz w:val="20"/>
          <w:szCs w:val="20"/>
          <w:lang w:val="en-US"/>
        </w:rPr>
        <w:t xml:space="preserve">. According to </w:t>
      </w:r>
      <w:ins w:id="132" w:author="NATALIA A RODRIGUEZ-FIGUEROA" w:date="2022-01-12T01:12:00Z">
        <w:r w:rsidR="004B5380">
          <w:rPr>
            <w:sz w:val="20"/>
            <w:szCs w:val="20"/>
            <w:lang w:val="en-US"/>
          </w:rPr>
          <w:t>t</w:t>
        </w:r>
      </w:ins>
      <w:del w:id="133" w:author="NATALIA A RODRIGUEZ-FIGUEROA" w:date="2022-01-12T01:12:00Z">
        <w:r w:rsidR="00413103" w:rsidDel="004B5380">
          <w:rPr>
            <w:sz w:val="20"/>
            <w:szCs w:val="20"/>
            <w:lang w:val="en-US"/>
          </w:rPr>
          <w:delText>T</w:delText>
        </w:r>
      </w:del>
      <w:r w:rsidR="00413103">
        <w:rPr>
          <w:sz w:val="20"/>
          <w:szCs w:val="20"/>
          <w:lang w:val="en-US"/>
        </w:rPr>
        <w:t xml:space="preserve">he </w:t>
      </w:r>
      <w:del w:id="134" w:author="NATALIA A RODRIGUEZ-FIGUEROA" w:date="2022-01-12T01:12:00Z">
        <w:r w:rsidR="00413103" w:rsidDel="004B5380">
          <w:rPr>
            <w:sz w:val="20"/>
            <w:szCs w:val="20"/>
            <w:lang w:val="en-US"/>
          </w:rPr>
          <w:delText>American Cancer Society</w:delText>
        </w:r>
      </w:del>
      <w:ins w:id="135" w:author="NATALIA A RODRIGUEZ-FIGUEROA" w:date="2022-01-12T01:12:00Z">
        <w:r w:rsidR="004B5380">
          <w:rPr>
            <w:sz w:val="20"/>
            <w:szCs w:val="20"/>
            <w:lang w:val="en-US"/>
          </w:rPr>
          <w:t>ACS</w:t>
        </w:r>
      </w:ins>
      <w:r w:rsidR="00413103">
        <w:rPr>
          <w:sz w:val="20"/>
          <w:szCs w:val="20"/>
          <w:lang w:val="en-US"/>
        </w:rPr>
        <w:t xml:space="preserve">, </w:t>
      </w:r>
      <w:del w:id="136" w:author="NATALIA A RODRIGUEZ-FIGUEROA" w:date="2022-01-16T14:01:00Z">
        <w:r w:rsidR="00413103" w:rsidDel="00F60999">
          <w:rPr>
            <w:sz w:val="20"/>
            <w:szCs w:val="20"/>
            <w:lang w:val="en-US"/>
          </w:rPr>
          <w:delText>Pancreatic Ductal Adenocarcinoma (</w:delText>
        </w:r>
      </w:del>
      <w:r w:rsidR="00413103">
        <w:rPr>
          <w:sz w:val="20"/>
          <w:szCs w:val="20"/>
          <w:lang w:val="en-US"/>
        </w:rPr>
        <w:t>PDAC</w:t>
      </w:r>
      <w:del w:id="137" w:author="NATALIA A RODRIGUEZ-FIGUEROA" w:date="2022-01-16T14:01:00Z">
        <w:r w:rsidR="00413103" w:rsidDel="00F60999">
          <w:rPr>
            <w:sz w:val="20"/>
            <w:szCs w:val="20"/>
            <w:lang w:val="en-US"/>
          </w:rPr>
          <w:delText>)</w:delText>
        </w:r>
      </w:del>
      <w:r w:rsidR="00413103">
        <w:rPr>
          <w:sz w:val="20"/>
          <w:szCs w:val="20"/>
          <w:lang w:val="en-US"/>
        </w:rPr>
        <w:t xml:space="preserve"> is the most common subtype of cancer, </w:t>
      </w:r>
      <w:r w:rsidR="004A3F8A">
        <w:rPr>
          <w:sz w:val="20"/>
          <w:szCs w:val="20"/>
          <w:lang w:val="en-US"/>
        </w:rPr>
        <w:t xml:space="preserve">associated </w:t>
      </w:r>
      <w:del w:id="138" w:author="Wandaliz Torres-Garcia" w:date="2022-01-11T18:58:00Z">
        <w:r w:rsidR="004A3F8A" w:rsidDel="00175806">
          <w:rPr>
            <w:sz w:val="20"/>
            <w:szCs w:val="20"/>
            <w:lang w:val="en-US"/>
          </w:rPr>
          <w:delText xml:space="preserve">to </w:delText>
        </w:r>
      </w:del>
      <w:ins w:id="139" w:author="Wandaliz Torres-Garcia" w:date="2022-01-11T18:58:00Z">
        <w:r w:rsidR="00175806">
          <w:rPr>
            <w:sz w:val="20"/>
            <w:szCs w:val="20"/>
            <w:lang w:val="en-US"/>
          </w:rPr>
          <w:t xml:space="preserve">with </w:t>
        </w:r>
      </w:ins>
      <w:r w:rsidR="004A3F8A">
        <w:rPr>
          <w:sz w:val="20"/>
          <w:szCs w:val="20"/>
          <w:lang w:val="en-US"/>
        </w:rPr>
        <w:t xml:space="preserve">exocrine cells which make up most of the pancreas. </w:t>
      </w:r>
      <w:commentRangeStart w:id="140"/>
      <w:del w:id="141" w:author="NATALIA A RODRIGUEZ-FIGUEROA" w:date="2022-01-12T01:17:00Z">
        <w:r w:rsidR="00BF6D36" w:rsidRPr="00650A4F" w:rsidDel="003D0328">
          <w:rPr>
            <w:sz w:val="20"/>
            <w:szCs w:val="20"/>
            <w:lang w:val="en-US"/>
          </w:rPr>
          <w:delText>Currently, pancreatic cancer patients are expected to have a ten percent chance</w:delText>
        </w:r>
        <w:r w:rsidR="00710137" w:rsidRPr="00650A4F" w:rsidDel="003D0328">
          <w:rPr>
            <w:sz w:val="20"/>
            <w:szCs w:val="20"/>
            <w:lang w:val="en-US"/>
          </w:rPr>
          <w:delText xml:space="preserve"> to live after five years.</w:delText>
        </w:r>
        <w:r w:rsidR="00BF6D36" w:rsidRPr="00650A4F" w:rsidDel="003D0328">
          <w:rPr>
            <w:sz w:val="20"/>
            <w:szCs w:val="20"/>
            <w:lang w:val="en-US"/>
          </w:rPr>
          <w:delText xml:space="preserve"> </w:delText>
        </w:r>
        <w:commentRangeEnd w:id="140"/>
        <w:r w:rsidR="00175806" w:rsidRPr="00650A4F" w:rsidDel="003D0328">
          <w:rPr>
            <w:rStyle w:val="CommentReference"/>
          </w:rPr>
          <w:commentReference w:id="140"/>
        </w:r>
      </w:del>
      <w:r w:rsidR="00167F41" w:rsidRPr="00650A4F">
        <w:rPr>
          <w:sz w:val="20"/>
          <w:szCs w:val="20"/>
          <w:lang w:val="en-US"/>
        </w:rPr>
        <w:t xml:space="preserve">What troubles </w:t>
      </w:r>
      <w:ins w:id="142" w:author="NATALIA A RODRIGUEZ-FIGUEROA" w:date="2022-01-12T01:16:00Z">
        <w:r w:rsidR="003D0328" w:rsidRPr="00650A4F">
          <w:rPr>
            <w:sz w:val="20"/>
            <w:szCs w:val="20"/>
            <w:lang w:val="en-US"/>
          </w:rPr>
          <w:t>pancreatic cancer patients’</w:t>
        </w:r>
      </w:ins>
      <w:del w:id="143" w:author="NATALIA A RODRIGUEZ-FIGUEROA" w:date="2022-01-12T01:16:00Z">
        <w:r w:rsidR="0001198D" w:rsidRPr="00650A4F" w:rsidDel="003D0328">
          <w:rPr>
            <w:sz w:val="20"/>
            <w:szCs w:val="20"/>
            <w:lang w:val="en-US"/>
          </w:rPr>
          <w:delText>their</w:delText>
        </w:r>
      </w:del>
      <w:r w:rsidR="00167F41" w:rsidRPr="00650A4F">
        <w:rPr>
          <w:sz w:val="20"/>
          <w:szCs w:val="20"/>
          <w:lang w:val="en-US"/>
        </w:rPr>
        <w:t xml:space="preserve"> </w:t>
      </w:r>
      <w:r w:rsidR="00170B57" w:rsidRPr="00650A4F">
        <w:rPr>
          <w:sz w:val="20"/>
          <w:szCs w:val="20"/>
          <w:lang w:val="en-US"/>
        </w:rPr>
        <w:t xml:space="preserve">survival </w:t>
      </w:r>
      <w:r w:rsidR="00167F41" w:rsidRPr="00650A4F">
        <w:rPr>
          <w:sz w:val="20"/>
          <w:szCs w:val="20"/>
          <w:lang w:val="en-US"/>
        </w:rPr>
        <w:t>is its lack of diagnostics in early stages</w:t>
      </w:r>
      <w:r w:rsidR="00170B57" w:rsidRPr="00650A4F">
        <w:rPr>
          <w:sz w:val="20"/>
          <w:szCs w:val="20"/>
          <w:lang w:val="en-US"/>
        </w:rPr>
        <w:t xml:space="preserve"> </w:t>
      </w:r>
      <w:r w:rsidR="007D218B" w:rsidRPr="00650A4F">
        <w:rPr>
          <w:sz w:val="20"/>
          <w:szCs w:val="20"/>
          <w:lang w:val="en-US"/>
        </w:rPr>
        <w:t>(given three percent of incidence) and limited treatments</w:t>
      </w:r>
      <w:ins w:id="144" w:author="NATALIA A RODRIGUEZ-FIGUEROA" w:date="2022-01-12T01:16:00Z">
        <w:r w:rsidR="003D0328" w:rsidRPr="00650A4F">
          <w:rPr>
            <w:sz w:val="20"/>
            <w:szCs w:val="20"/>
            <w:lang w:val="en-US"/>
          </w:rPr>
          <w:t xml:space="preserve">, </w:t>
        </w:r>
      </w:ins>
      <w:ins w:id="145" w:author="NATALIA A RODRIGUEZ-FIGUEROA" w:date="2022-01-12T01:17:00Z">
        <w:r w:rsidR="003D0328" w:rsidRPr="00650A4F">
          <w:rPr>
            <w:sz w:val="20"/>
            <w:szCs w:val="20"/>
            <w:lang w:val="en-US"/>
          </w:rPr>
          <w:t>only ten percent are expected to live after 5 years</w:t>
        </w:r>
      </w:ins>
      <w:r w:rsidR="00170B57" w:rsidRPr="00650A4F">
        <w:rPr>
          <w:sz w:val="20"/>
          <w:szCs w:val="20"/>
          <w:lang w:val="en-US"/>
        </w:rPr>
        <w:t>. This</w:t>
      </w:r>
      <w:r w:rsidR="004A3F8A" w:rsidRPr="00650A4F">
        <w:rPr>
          <w:sz w:val="20"/>
          <w:szCs w:val="20"/>
          <w:lang w:val="en-US"/>
        </w:rPr>
        <w:t xml:space="preserve"> body tissue </w:t>
      </w:r>
      <w:proofErr w:type="gramStart"/>
      <w:r w:rsidR="004A3F8A" w:rsidRPr="00650A4F">
        <w:rPr>
          <w:sz w:val="20"/>
          <w:szCs w:val="20"/>
          <w:lang w:val="en-US"/>
        </w:rPr>
        <w:t>is located in</w:t>
      </w:r>
      <w:proofErr w:type="gramEnd"/>
      <w:r w:rsidR="004A3F8A" w:rsidRPr="00650A4F">
        <w:rPr>
          <w:sz w:val="20"/>
          <w:szCs w:val="20"/>
          <w:lang w:val="en-US"/>
        </w:rPr>
        <w:t xml:space="preserve"> an uncomfortable area to identify tumors</w:t>
      </w:r>
      <w:r w:rsidR="00BF6D36" w:rsidRPr="00650A4F">
        <w:rPr>
          <w:sz w:val="20"/>
          <w:szCs w:val="20"/>
          <w:lang w:val="en-US"/>
        </w:rPr>
        <w:t>,</w:t>
      </w:r>
      <w:r w:rsidR="00167F41" w:rsidRPr="00650A4F">
        <w:rPr>
          <w:sz w:val="20"/>
          <w:szCs w:val="20"/>
          <w:lang w:val="en-US"/>
        </w:rPr>
        <w:t xml:space="preserve"> and most patients do not show symptoms until after the third stage. </w:t>
      </w:r>
      <w:r w:rsidR="00710137" w:rsidRPr="00650A4F">
        <w:rPr>
          <w:sz w:val="20"/>
          <w:szCs w:val="20"/>
          <w:lang w:val="en-US"/>
        </w:rPr>
        <w:t xml:space="preserve">During these advanced stages, the cancer is often spread throughout the rest of the body in problematic areas near blood vessels [2] which is why surgery is only recommended to less than twenty percent of patients. </w:t>
      </w:r>
      <w:r w:rsidR="00CB3B0D" w:rsidRPr="00650A4F">
        <w:rPr>
          <w:sz w:val="20"/>
          <w:szCs w:val="20"/>
          <w:lang w:val="en-US"/>
        </w:rPr>
        <w:t xml:space="preserve">Even so, surgeries to remove lethal large-scale tumors </w:t>
      </w:r>
      <w:r w:rsidR="00B32096" w:rsidRPr="00650A4F">
        <w:rPr>
          <w:sz w:val="20"/>
          <w:szCs w:val="20"/>
          <w:lang w:val="en-US"/>
        </w:rPr>
        <w:t xml:space="preserve">do not necessarily help with survival (ninety percent of cases are fatal). </w:t>
      </w:r>
      <w:commentRangeStart w:id="146"/>
      <w:r w:rsidR="00B32096" w:rsidRPr="00650A4F">
        <w:rPr>
          <w:sz w:val="20"/>
          <w:szCs w:val="20"/>
          <w:lang w:val="en-US"/>
        </w:rPr>
        <w:t>The statistics for pancreatic cancer position</w:t>
      </w:r>
      <w:r w:rsidR="00CE75BD" w:rsidRPr="00650A4F">
        <w:rPr>
          <w:sz w:val="20"/>
          <w:szCs w:val="20"/>
          <w:lang w:val="en-US"/>
        </w:rPr>
        <w:t xml:space="preserve"> it as the fourth leading cause of cancer-related deaths, accounting for seven percent of all cancer-related deaths</w:t>
      </w:r>
      <w:ins w:id="147" w:author="NATALIA A RODRIGUEZ-FIGUEROA" w:date="2022-01-12T15:27:00Z">
        <w:r w:rsidR="00C7015E" w:rsidRPr="00650A4F">
          <w:rPr>
            <w:sz w:val="20"/>
            <w:szCs w:val="20"/>
            <w:lang w:val="en-US"/>
          </w:rPr>
          <w:t xml:space="preserve"> [1]</w:t>
        </w:r>
      </w:ins>
      <w:r w:rsidR="00CE75BD" w:rsidRPr="00650A4F">
        <w:rPr>
          <w:sz w:val="20"/>
          <w:szCs w:val="20"/>
          <w:lang w:val="en-US"/>
        </w:rPr>
        <w:t xml:space="preserve">. </w:t>
      </w:r>
      <w:del w:id="148" w:author="NATALIA A RODRIGUEZ-FIGUEROA" w:date="2022-01-12T15:26:00Z">
        <w:r w:rsidR="00CE75BD" w:rsidRPr="00650A4F" w:rsidDel="00B910E4">
          <w:rPr>
            <w:sz w:val="20"/>
            <w:szCs w:val="20"/>
            <w:lang w:val="en-US"/>
          </w:rPr>
          <w:delText>While these conditions persist without a solution, numbers are expected to rise in a few years.</w:delText>
        </w:r>
        <w:commentRangeEnd w:id="146"/>
        <w:r w:rsidR="00175806" w:rsidRPr="00650A4F" w:rsidDel="00B910E4">
          <w:rPr>
            <w:rStyle w:val="CommentReference"/>
          </w:rPr>
          <w:commentReference w:id="146"/>
        </w:r>
      </w:del>
    </w:p>
    <w:p w14:paraId="6D0EDCC9" w14:textId="6E38FF75" w:rsidR="00CE75BD" w:rsidRPr="00650A4F" w:rsidRDefault="00CE75BD" w:rsidP="00DB2BDF">
      <w:pPr>
        <w:jc w:val="both"/>
        <w:rPr>
          <w:sz w:val="20"/>
          <w:szCs w:val="20"/>
          <w:lang w:val="en-US"/>
        </w:rPr>
      </w:pPr>
    </w:p>
    <w:p w14:paraId="1BAD1B39" w14:textId="77510AEB" w:rsidR="00CE75BD" w:rsidDel="00AF17F8" w:rsidRDefault="007D218B" w:rsidP="00DB2BDF">
      <w:pPr>
        <w:jc w:val="both"/>
        <w:rPr>
          <w:del w:id="149" w:author="NATALIA A RODRIGUEZ-FIGUEROA" w:date="2022-01-18T23:03:00Z"/>
          <w:sz w:val="20"/>
          <w:szCs w:val="20"/>
          <w:lang w:val="en-US"/>
        </w:rPr>
      </w:pPr>
      <w:r w:rsidRPr="00650A4F">
        <w:rPr>
          <w:sz w:val="20"/>
          <w:szCs w:val="20"/>
          <w:lang w:val="en-US"/>
        </w:rPr>
        <w:t xml:space="preserve">Research to improve cancer diagnostics involve studies on gene expression and their advantages to identify biomarkers of pancreatic cancer. Gene expression is the process by which cells build proteins </w:t>
      </w:r>
      <w:r w:rsidR="00692B37" w:rsidRPr="00650A4F">
        <w:rPr>
          <w:sz w:val="20"/>
          <w:szCs w:val="20"/>
          <w:lang w:val="en-US"/>
        </w:rPr>
        <w:t xml:space="preserve">based on DNA instructions carried through RNA, it controls how and when proteins are made [3]. </w:t>
      </w:r>
      <w:r w:rsidR="00701694" w:rsidRPr="00650A4F">
        <w:rPr>
          <w:sz w:val="20"/>
          <w:szCs w:val="20"/>
          <w:lang w:val="en-US"/>
        </w:rPr>
        <w:t>It</w:t>
      </w:r>
      <w:r w:rsidR="00692B37" w:rsidRPr="00650A4F">
        <w:rPr>
          <w:sz w:val="20"/>
          <w:szCs w:val="20"/>
          <w:lang w:val="en-US"/>
        </w:rPr>
        <w:t xml:space="preserve"> helps analyze genetic mutations and study cellular abnormality</w:t>
      </w:r>
      <w:r w:rsidR="00701694" w:rsidRPr="00650A4F">
        <w:rPr>
          <w:sz w:val="20"/>
          <w:szCs w:val="20"/>
          <w:lang w:val="en-US"/>
        </w:rPr>
        <w:t xml:space="preserve"> </w:t>
      </w:r>
      <w:r w:rsidR="00357EC9" w:rsidRPr="00650A4F">
        <w:rPr>
          <w:sz w:val="20"/>
          <w:szCs w:val="20"/>
          <w:lang w:val="en-US"/>
        </w:rPr>
        <w:t xml:space="preserve">associated </w:t>
      </w:r>
      <w:del w:id="150" w:author="Wandaliz Torres-Garcia" w:date="2022-01-11T19:00:00Z">
        <w:r w:rsidR="00357EC9" w:rsidRPr="00650A4F" w:rsidDel="00175806">
          <w:rPr>
            <w:sz w:val="20"/>
            <w:szCs w:val="20"/>
            <w:lang w:val="en-US"/>
          </w:rPr>
          <w:delText xml:space="preserve">to </w:delText>
        </w:r>
      </w:del>
      <w:ins w:id="151" w:author="Wandaliz Torres-Garcia" w:date="2022-01-11T19:00:00Z">
        <w:r w:rsidR="00175806" w:rsidRPr="00650A4F">
          <w:rPr>
            <w:sz w:val="20"/>
            <w:szCs w:val="20"/>
            <w:lang w:val="en-US"/>
          </w:rPr>
          <w:t xml:space="preserve">with </w:t>
        </w:r>
      </w:ins>
      <w:r w:rsidR="00357EC9" w:rsidRPr="00650A4F">
        <w:rPr>
          <w:sz w:val="20"/>
          <w:szCs w:val="20"/>
          <w:lang w:val="en-US"/>
        </w:rPr>
        <w:t xml:space="preserve">tumor cells, </w:t>
      </w:r>
      <w:r w:rsidR="002B3EBC" w:rsidRPr="00650A4F">
        <w:rPr>
          <w:sz w:val="20"/>
          <w:szCs w:val="20"/>
          <w:lang w:val="en-US"/>
        </w:rPr>
        <w:t xml:space="preserve">characterization of gene expression </w:t>
      </w:r>
      <w:r w:rsidR="00357EC9" w:rsidRPr="00650A4F">
        <w:rPr>
          <w:sz w:val="20"/>
          <w:szCs w:val="20"/>
          <w:lang w:val="en-US"/>
        </w:rPr>
        <w:t xml:space="preserve">has been </w:t>
      </w:r>
      <w:r w:rsidR="002B3EBC" w:rsidRPr="00650A4F">
        <w:rPr>
          <w:sz w:val="20"/>
          <w:szCs w:val="20"/>
          <w:lang w:val="en-US"/>
        </w:rPr>
        <w:t>used in other types of cancer research. As for pancreatic cancer, where the only approved biomarker is CA 19-9 [4], the search for other biomarkers is important to assess patients’ survival rate</w:t>
      </w:r>
      <w:ins w:id="152" w:author="Wandaliz Torres-Garcia" w:date="2022-01-11T19:00:00Z">
        <w:r w:rsidR="00175806" w:rsidRPr="00650A4F">
          <w:rPr>
            <w:sz w:val="20"/>
            <w:szCs w:val="20"/>
            <w:lang w:val="en-US"/>
          </w:rPr>
          <w:t>s</w:t>
        </w:r>
      </w:ins>
      <w:r w:rsidR="002B3EBC" w:rsidRPr="00650A4F">
        <w:rPr>
          <w:sz w:val="20"/>
          <w:szCs w:val="20"/>
          <w:lang w:val="en-US"/>
        </w:rPr>
        <w:t xml:space="preserve">. </w:t>
      </w:r>
      <w:r w:rsidR="00282336" w:rsidRPr="00650A4F">
        <w:rPr>
          <w:sz w:val="20"/>
          <w:szCs w:val="20"/>
          <w:lang w:val="en-US"/>
        </w:rPr>
        <w:t xml:space="preserve">To find possible biomarkers across large cohorts of genes, </w:t>
      </w:r>
      <w:r w:rsidR="004E0C15" w:rsidRPr="00650A4F">
        <w:rPr>
          <w:sz w:val="20"/>
          <w:szCs w:val="20"/>
          <w:lang w:val="en-US"/>
        </w:rPr>
        <w:t xml:space="preserve">statistical </w:t>
      </w:r>
      <w:r w:rsidR="00282336" w:rsidRPr="00650A4F">
        <w:rPr>
          <w:sz w:val="20"/>
          <w:szCs w:val="20"/>
          <w:lang w:val="en-US"/>
        </w:rPr>
        <w:t xml:space="preserve">data analytics </w:t>
      </w:r>
      <w:r w:rsidR="004E0C15" w:rsidRPr="00650A4F">
        <w:rPr>
          <w:sz w:val="20"/>
          <w:szCs w:val="20"/>
          <w:lang w:val="en-US"/>
        </w:rPr>
        <w:t xml:space="preserve">can build classification models with the optimal genes associated with pancreatic cancer survival rate. </w:t>
      </w:r>
      <w:commentRangeStart w:id="153"/>
      <w:ins w:id="154" w:author="Wandaliz Torres-Garcia" w:date="2022-01-11T19:01:00Z">
        <w:r w:rsidR="00175806" w:rsidRPr="00650A4F">
          <w:rPr>
            <w:sz w:val="20"/>
            <w:szCs w:val="20"/>
            <w:lang w:val="en-US"/>
          </w:rPr>
          <w:t>Hence,</w:t>
        </w:r>
        <w:commentRangeEnd w:id="153"/>
        <w:r w:rsidR="00175806" w:rsidRPr="00650A4F">
          <w:rPr>
            <w:rStyle w:val="CommentReference"/>
          </w:rPr>
          <w:commentReference w:id="153"/>
        </w:r>
        <w:r w:rsidR="00175806" w:rsidRPr="00650A4F">
          <w:rPr>
            <w:sz w:val="20"/>
            <w:szCs w:val="20"/>
            <w:lang w:val="en-US"/>
          </w:rPr>
          <w:t xml:space="preserve"> </w:t>
        </w:r>
      </w:ins>
      <w:del w:id="155" w:author="Wandaliz Torres-Garcia" w:date="2022-01-11T19:01:00Z">
        <w:r w:rsidR="004E0C15" w:rsidRPr="00650A4F" w:rsidDel="00175806">
          <w:rPr>
            <w:sz w:val="20"/>
            <w:szCs w:val="20"/>
            <w:lang w:val="en-US"/>
          </w:rPr>
          <w:delText xml:space="preserve">The </w:delText>
        </w:r>
      </w:del>
      <w:ins w:id="156" w:author="Wandaliz Torres-Garcia" w:date="2022-01-11T19:01:00Z">
        <w:r w:rsidR="00175806" w:rsidRPr="00650A4F">
          <w:rPr>
            <w:sz w:val="20"/>
            <w:szCs w:val="20"/>
            <w:lang w:val="en-US"/>
          </w:rPr>
          <w:t xml:space="preserve">the </w:t>
        </w:r>
      </w:ins>
      <w:r w:rsidR="004E0C15" w:rsidRPr="00650A4F">
        <w:rPr>
          <w:sz w:val="20"/>
          <w:szCs w:val="20"/>
          <w:lang w:val="en-US"/>
        </w:rPr>
        <w:t>objective</w:t>
      </w:r>
      <w:ins w:id="157" w:author="Wandaliz Torres-Garcia" w:date="2022-01-11T19:01:00Z">
        <w:r w:rsidR="00175806" w:rsidRPr="00650A4F">
          <w:rPr>
            <w:sz w:val="20"/>
            <w:szCs w:val="20"/>
            <w:lang w:val="en-US"/>
          </w:rPr>
          <w:t xml:space="preserve"> of this work</w:t>
        </w:r>
      </w:ins>
      <w:r w:rsidR="004E0C15" w:rsidRPr="00650A4F">
        <w:rPr>
          <w:sz w:val="20"/>
          <w:szCs w:val="20"/>
          <w:lang w:val="en-US"/>
        </w:rPr>
        <w:t xml:space="preserve"> is to implement machine learning </w:t>
      </w:r>
      <w:r w:rsidR="00C36666" w:rsidRPr="00650A4F">
        <w:rPr>
          <w:sz w:val="20"/>
          <w:szCs w:val="20"/>
          <w:lang w:val="en-US"/>
        </w:rPr>
        <w:t>approaches to identify possible biomarkers which assess survival risk of pancreatic cancer patients. This will be</w:t>
      </w:r>
      <w:r w:rsidR="00C36666">
        <w:rPr>
          <w:sz w:val="20"/>
          <w:szCs w:val="20"/>
          <w:lang w:val="en-US"/>
        </w:rPr>
        <w:t xml:space="preserve"> achieved by </w:t>
      </w:r>
      <w:ins w:id="158" w:author="Wandaliz Torres-Garcia" w:date="2022-01-11T19:01:00Z">
        <w:r w:rsidR="00175806">
          <w:rPr>
            <w:sz w:val="20"/>
            <w:szCs w:val="20"/>
            <w:lang w:val="en-US"/>
          </w:rPr>
          <w:t xml:space="preserve">selecting </w:t>
        </w:r>
      </w:ins>
      <w:ins w:id="159" w:author="Wandaliz Torres-Garcia" w:date="2022-01-11T19:02:00Z">
        <w:r w:rsidR="00175806">
          <w:rPr>
            <w:sz w:val="20"/>
            <w:szCs w:val="20"/>
            <w:lang w:val="en-US"/>
          </w:rPr>
          <w:t xml:space="preserve">important features using </w:t>
        </w:r>
      </w:ins>
      <w:del w:id="160" w:author="Wandaliz Torres-Garcia" w:date="2022-01-11T19:02:00Z">
        <w:r w:rsidR="00C36666" w:rsidDel="00175806">
          <w:rPr>
            <w:sz w:val="20"/>
            <w:szCs w:val="20"/>
            <w:lang w:val="en-US"/>
          </w:rPr>
          <w:delText xml:space="preserve">comparing different </w:delText>
        </w:r>
      </w:del>
      <w:r w:rsidR="00C36666">
        <w:rPr>
          <w:sz w:val="20"/>
          <w:szCs w:val="20"/>
          <w:lang w:val="en-US"/>
        </w:rPr>
        <w:t xml:space="preserve">machine learning methods </w:t>
      </w:r>
      <w:del w:id="161" w:author="Wandaliz Torres-Garcia" w:date="2022-01-11T19:02:00Z">
        <w:r w:rsidR="00C36666" w:rsidDel="00175806">
          <w:rPr>
            <w:sz w:val="20"/>
            <w:szCs w:val="20"/>
            <w:lang w:val="en-US"/>
          </w:rPr>
          <w:delText xml:space="preserve">to improve model metrics to later </w:delText>
        </w:r>
      </w:del>
      <w:ins w:id="162" w:author="Wandaliz Torres-Garcia" w:date="2022-01-11T19:02:00Z">
        <w:r w:rsidR="00175806">
          <w:rPr>
            <w:sz w:val="20"/>
            <w:szCs w:val="20"/>
            <w:lang w:val="en-US"/>
          </w:rPr>
          <w:t xml:space="preserve">and </w:t>
        </w:r>
      </w:ins>
      <w:r w:rsidR="00C36666">
        <w:rPr>
          <w:sz w:val="20"/>
          <w:szCs w:val="20"/>
          <w:lang w:val="en-US"/>
        </w:rPr>
        <w:t>conduct</w:t>
      </w:r>
      <w:ins w:id="163" w:author="Wandaliz Torres-Garcia" w:date="2022-01-11T19:02:00Z">
        <w:r w:rsidR="00175806">
          <w:rPr>
            <w:sz w:val="20"/>
            <w:szCs w:val="20"/>
            <w:lang w:val="en-US"/>
          </w:rPr>
          <w:t>ing</w:t>
        </w:r>
      </w:ins>
      <w:r w:rsidR="00C36666">
        <w:rPr>
          <w:sz w:val="20"/>
          <w:szCs w:val="20"/>
          <w:lang w:val="en-US"/>
        </w:rPr>
        <w:t xml:space="preserve"> a </w:t>
      </w:r>
      <w:del w:id="164" w:author="Wandaliz Torres-Garcia" w:date="2022-01-11T19:04:00Z">
        <w:r w:rsidR="00C36666" w:rsidDel="00175806">
          <w:rPr>
            <w:sz w:val="20"/>
            <w:szCs w:val="20"/>
            <w:lang w:val="en-US"/>
          </w:rPr>
          <w:delText xml:space="preserve">bigger </w:delText>
        </w:r>
      </w:del>
      <w:r w:rsidR="00C36666">
        <w:rPr>
          <w:sz w:val="20"/>
          <w:szCs w:val="20"/>
          <w:lang w:val="en-US"/>
        </w:rPr>
        <w:t xml:space="preserve">comparison across </w:t>
      </w:r>
      <w:del w:id="165" w:author="NATALIA A RODRIGUEZ-FIGUEROA" w:date="2022-01-16T14:01:00Z">
        <w:r w:rsidR="00C36666" w:rsidDel="00F60999">
          <w:rPr>
            <w:sz w:val="20"/>
            <w:szCs w:val="20"/>
            <w:lang w:val="en-US"/>
          </w:rPr>
          <w:delText>The Cancer Genome Atlas (</w:delText>
        </w:r>
      </w:del>
      <w:r w:rsidR="00C36666">
        <w:rPr>
          <w:sz w:val="20"/>
          <w:szCs w:val="20"/>
          <w:lang w:val="en-US"/>
        </w:rPr>
        <w:t>TCGA</w:t>
      </w:r>
      <w:ins w:id="166" w:author="NATALIA A RODRIGUEZ-FIGUEROA" w:date="2022-01-16T14:01:00Z">
        <w:r w:rsidR="00F60999">
          <w:rPr>
            <w:sz w:val="20"/>
            <w:szCs w:val="20"/>
            <w:lang w:val="en-US"/>
          </w:rPr>
          <w:t xml:space="preserve"> </w:t>
        </w:r>
      </w:ins>
      <w:del w:id="167" w:author="NATALIA A RODRIGUEZ-FIGUEROA" w:date="2022-01-16T14:01:00Z">
        <w:r w:rsidR="00C36666" w:rsidDel="00F60999">
          <w:rPr>
            <w:sz w:val="20"/>
            <w:szCs w:val="20"/>
            <w:lang w:val="en-US"/>
          </w:rPr>
          <w:delText xml:space="preserve">) </w:delText>
        </w:r>
      </w:del>
      <w:ins w:id="168" w:author="NATALIA A RODRIGUEZ-FIGUEROA" w:date="2022-01-16T14:02:00Z">
        <w:r w:rsidR="00F60999">
          <w:rPr>
            <w:sz w:val="20"/>
            <w:szCs w:val="20"/>
            <w:lang w:val="en-US"/>
          </w:rPr>
          <w:t xml:space="preserve">and </w:t>
        </w:r>
      </w:ins>
      <w:del w:id="169" w:author="NATALIA A RODRIGUEZ-FIGUEROA" w:date="2022-01-16T14:01:00Z">
        <w:r w:rsidR="00C36666" w:rsidDel="00F60999">
          <w:rPr>
            <w:sz w:val="20"/>
            <w:szCs w:val="20"/>
            <w:lang w:val="en-US"/>
          </w:rPr>
          <w:delText xml:space="preserve">and </w:delText>
        </w:r>
        <w:r w:rsidR="00B23F5B" w:rsidDel="00F60999">
          <w:rPr>
            <w:sz w:val="20"/>
            <w:szCs w:val="20"/>
            <w:lang w:val="en-US"/>
          </w:rPr>
          <w:delText xml:space="preserve">The International Cancer Genome Consortium </w:delText>
        </w:r>
      </w:del>
      <w:del w:id="170" w:author="NATALIA A RODRIGUEZ-FIGUEROA" w:date="2022-01-16T14:02:00Z">
        <w:r w:rsidR="00B23F5B" w:rsidDel="00F60999">
          <w:rPr>
            <w:sz w:val="20"/>
            <w:szCs w:val="20"/>
            <w:lang w:val="en-US"/>
          </w:rPr>
          <w:delText>(</w:delText>
        </w:r>
      </w:del>
      <w:r w:rsidR="00B23F5B">
        <w:rPr>
          <w:sz w:val="20"/>
          <w:szCs w:val="20"/>
          <w:lang w:val="en-US"/>
        </w:rPr>
        <w:t>ICGC</w:t>
      </w:r>
      <w:del w:id="171" w:author="NATALIA A RODRIGUEZ-FIGUEROA" w:date="2022-01-16T14:02:00Z">
        <w:r w:rsidR="00B23F5B" w:rsidDel="00F60999">
          <w:rPr>
            <w:sz w:val="20"/>
            <w:szCs w:val="20"/>
            <w:lang w:val="en-US"/>
          </w:rPr>
          <w:delText>)</w:delText>
        </w:r>
      </w:del>
      <w:r w:rsidR="00B23F5B">
        <w:rPr>
          <w:sz w:val="20"/>
          <w:szCs w:val="20"/>
          <w:lang w:val="en-US"/>
        </w:rPr>
        <w:t xml:space="preserve">, </w:t>
      </w:r>
      <w:r w:rsidR="00C36666">
        <w:rPr>
          <w:sz w:val="20"/>
          <w:szCs w:val="20"/>
          <w:lang w:val="en-US"/>
        </w:rPr>
        <w:t xml:space="preserve">to evaluate </w:t>
      </w:r>
      <w:r w:rsidR="00B23F5B">
        <w:rPr>
          <w:sz w:val="20"/>
          <w:szCs w:val="20"/>
          <w:lang w:val="en-US"/>
        </w:rPr>
        <w:t xml:space="preserve">if similar findings provide information about </w:t>
      </w:r>
      <w:del w:id="172" w:author="Wandaliz Torres-Garcia" w:date="2022-01-11T19:04:00Z">
        <w:r w:rsidR="00B23F5B" w:rsidDel="00175806">
          <w:rPr>
            <w:sz w:val="20"/>
            <w:szCs w:val="20"/>
            <w:lang w:val="en-US"/>
          </w:rPr>
          <w:delText xml:space="preserve">future </w:delText>
        </w:r>
      </w:del>
      <w:ins w:id="173" w:author="Wandaliz Torres-Garcia" w:date="2022-01-11T19:04:00Z">
        <w:r w:rsidR="00175806">
          <w:rPr>
            <w:sz w:val="20"/>
            <w:szCs w:val="20"/>
            <w:lang w:val="en-US"/>
          </w:rPr>
          <w:t xml:space="preserve">putative validated </w:t>
        </w:r>
      </w:ins>
      <w:r w:rsidR="00B23F5B">
        <w:rPr>
          <w:sz w:val="20"/>
          <w:szCs w:val="20"/>
          <w:lang w:val="en-US"/>
        </w:rPr>
        <w:t xml:space="preserve">biomarkers. </w:t>
      </w:r>
    </w:p>
    <w:p w14:paraId="7B1CCF01" w14:textId="77777777" w:rsidR="00AF17F8" w:rsidRDefault="00AF17F8" w:rsidP="00DB2BDF">
      <w:pPr>
        <w:jc w:val="both"/>
        <w:rPr>
          <w:ins w:id="174" w:author="NATALIA A RODRIGUEZ-FIGUEROA" w:date="2022-01-18T23:03:00Z"/>
          <w:sz w:val="20"/>
          <w:szCs w:val="20"/>
          <w:lang w:val="en-US"/>
        </w:rPr>
      </w:pPr>
    </w:p>
    <w:p w14:paraId="7EC732C3" w14:textId="77777777" w:rsidR="00503F9A" w:rsidRDefault="00503F9A" w:rsidP="00DB2BDF">
      <w:pPr>
        <w:jc w:val="both"/>
        <w:rPr>
          <w:sz w:val="20"/>
          <w:szCs w:val="20"/>
          <w:lang w:val="en-US"/>
        </w:rPr>
      </w:pPr>
    </w:p>
    <w:p w14:paraId="0B608A07" w14:textId="2ACC8E69" w:rsidR="00DB2BDF" w:rsidRDefault="00DB2BDF" w:rsidP="00DB2BDF">
      <w:pPr>
        <w:pStyle w:val="ListParagraph"/>
        <w:numPr>
          <w:ilvl w:val="0"/>
          <w:numId w:val="1"/>
        </w:numPr>
        <w:jc w:val="both"/>
        <w:rPr>
          <w:b/>
          <w:bCs/>
          <w:lang w:val="en-US"/>
        </w:rPr>
      </w:pPr>
      <w:r w:rsidRPr="00770B84">
        <w:rPr>
          <w:b/>
          <w:bCs/>
          <w:lang w:val="en-US"/>
        </w:rPr>
        <w:lastRenderedPageBreak/>
        <w:t>Methodolog</w:t>
      </w:r>
      <w:r>
        <w:rPr>
          <w:b/>
          <w:bCs/>
          <w:lang w:val="en-US"/>
        </w:rPr>
        <w:t>y</w:t>
      </w:r>
    </w:p>
    <w:p w14:paraId="25E9D817" w14:textId="6132EF67" w:rsidR="00DB2BDF" w:rsidRDefault="00334313" w:rsidP="00DB2BDF">
      <w:pPr>
        <w:jc w:val="both"/>
        <w:rPr>
          <w:sz w:val="20"/>
          <w:szCs w:val="20"/>
          <w:lang w:val="en-US"/>
        </w:rPr>
      </w:pPr>
      <w:r>
        <w:rPr>
          <w:sz w:val="20"/>
          <w:szCs w:val="20"/>
          <w:lang w:val="en-US"/>
        </w:rPr>
        <w:t xml:space="preserve">To categorize a gene </w:t>
      </w:r>
      <w:del w:id="175" w:author="Wandaliz Torres-Garcia" w:date="2022-01-11T19:05:00Z">
        <w:r w:rsidDel="00192A9E">
          <w:rPr>
            <w:sz w:val="20"/>
            <w:szCs w:val="20"/>
            <w:lang w:val="en-US"/>
          </w:rPr>
          <w:delText xml:space="preserve">expression </w:delText>
        </w:r>
      </w:del>
      <w:r>
        <w:rPr>
          <w:sz w:val="20"/>
          <w:szCs w:val="20"/>
          <w:lang w:val="en-US"/>
        </w:rPr>
        <w:t xml:space="preserve">as a </w:t>
      </w:r>
      <w:ins w:id="176" w:author="Wandaliz Torres-Garcia" w:date="2022-01-11T19:06:00Z">
        <w:r w:rsidR="00192A9E">
          <w:rPr>
            <w:sz w:val="20"/>
            <w:szCs w:val="20"/>
            <w:lang w:val="en-US"/>
          </w:rPr>
          <w:t xml:space="preserve">possible expression-based </w:t>
        </w:r>
      </w:ins>
      <w:r>
        <w:rPr>
          <w:sz w:val="20"/>
          <w:szCs w:val="20"/>
          <w:lang w:val="en-US"/>
        </w:rPr>
        <w:t xml:space="preserve">biomarker, </w:t>
      </w:r>
      <w:r w:rsidR="00DA4DC0">
        <w:rPr>
          <w:sz w:val="20"/>
          <w:szCs w:val="20"/>
          <w:lang w:val="en-US"/>
        </w:rPr>
        <w:t xml:space="preserve">information from two </w:t>
      </w:r>
      <w:ins w:id="177" w:author="Wandaliz Torres-Garcia" w:date="2022-01-11T19:07:00Z">
        <w:r w:rsidR="00192A9E">
          <w:rPr>
            <w:sz w:val="20"/>
            <w:szCs w:val="20"/>
            <w:lang w:val="en-US"/>
          </w:rPr>
          <w:t xml:space="preserve">large </w:t>
        </w:r>
      </w:ins>
      <w:r w:rsidR="00DA4DC0">
        <w:rPr>
          <w:sz w:val="20"/>
          <w:szCs w:val="20"/>
          <w:lang w:val="en-US"/>
        </w:rPr>
        <w:t xml:space="preserve">cancer </w:t>
      </w:r>
      <w:ins w:id="178" w:author="Wandaliz Torres-Garcia" w:date="2022-01-11T19:07:00Z">
        <w:r w:rsidR="00192A9E">
          <w:rPr>
            <w:sz w:val="20"/>
            <w:szCs w:val="20"/>
            <w:lang w:val="en-US"/>
          </w:rPr>
          <w:t xml:space="preserve">patient cohorts </w:t>
        </w:r>
      </w:ins>
      <w:del w:id="179" w:author="Wandaliz Torres-Garcia" w:date="2022-01-11T19:07:00Z">
        <w:r w:rsidR="00DA4DC0" w:rsidDel="00192A9E">
          <w:rPr>
            <w:sz w:val="20"/>
            <w:szCs w:val="20"/>
            <w:lang w:val="en-US"/>
          </w:rPr>
          <w:delText xml:space="preserve">genome portals </w:delText>
        </w:r>
      </w:del>
      <w:r w:rsidR="00DA4DC0">
        <w:rPr>
          <w:sz w:val="20"/>
          <w:szCs w:val="20"/>
          <w:lang w:val="en-US"/>
        </w:rPr>
        <w:t>were incorporated.</w:t>
      </w:r>
      <w:r w:rsidR="00414029">
        <w:rPr>
          <w:sz w:val="20"/>
          <w:szCs w:val="20"/>
          <w:lang w:val="en-US"/>
        </w:rPr>
        <w:t xml:space="preserve"> </w:t>
      </w:r>
      <w:commentRangeStart w:id="180"/>
      <w:del w:id="181" w:author="Wandaliz Torres-Garcia" w:date="2022-01-11T19:08:00Z">
        <w:r w:rsidR="00414029" w:rsidDel="00192A9E">
          <w:rPr>
            <w:sz w:val="20"/>
            <w:szCs w:val="20"/>
            <w:lang w:val="en-US"/>
          </w:rPr>
          <w:delText>The Cancer Genome Atlas</w:delText>
        </w:r>
      </w:del>
      <w:commentRangeEnd w:id="180"/>
      <w:r w:rsidR="00192A9E">
        <w:rPr>
          <w:rStyle w:val="CommentReference"/>
        </w:rPr>
        <w:commentReference w:id="180"/>
      </w:r>
      <w:ins w:id="182" w:author="Wandaliz Torres-Garcia" w:date="2022-01-11T19:08:00Z">
        <w:r w:rsidR="00192A9E">
          <w:rPr>
            <w:sz w:val="20"/>
            <w:szCs w:val="20"/>
            <w:lang w:val="en-US"/>
          </w:rPr>
          <w:t>TCGA</w:t>
        </w:r>
      </w:ins>
      <w:r w:rsidR="00DA4DC0">
        <w:rPr>
          <w:sz w:val="20"/>
          <w:szCs w:val="20"/>
          <w:lang w:val="en-US"/>
        </w:rPr>
        <w:t xml:space="preserve"> </w:t>
      </w:r>
      <w:r w:rsidR="0001198D">
        <w:rPr>
          <w:sz w:val="20"/>
          <w:szCs w:val="20"/>
          <w:lang w:val="en-US"/>
        </w:rPr>
        <w:t>is a historical portal whose research has helped characterize around 33 types of cancer</w:t>
      </w:r>
      <w:ins w:id="183" w:author="Wandaliz Torres-Garcia" w:date="2022-01-11T19:08:00Z">
        <w:r w:rsidR="00192A9E">
          <w:rPr>
            <w:sz w:val="20"/>
            <w:szCs w:val="20"/>
            <w:lang w:val="en-US"/>
          </w:rPr>
          <w:t xml:space="preserve"> including PDAC</w:t>
        </w:r>
      </w:ins>
      <w:r w:rsidR="00414029">
        <w:rPr>
          <w:sz w:val="20"/>
          <w:szCs w:val="20"/>
          <w:lang w:val="en-US"/>
        </w:rPr>
        <w:t xml:space="preserve">. </w:t>
      </w:r>
      <w:ins w:id="184" w:author="Wandaliz Torres-Garcia" w:date="2022-01-11T19:09:00Z">
        <w:r w:rsidR="00192A9E">
          <w:rPr>
            <w:sz w:val="20"/>
            <w:szCs w:val="20"/>
            <w:lang w:val="en-US"/>
          </w:rPr>
          <w:t xml:space="preserve">From this repository, </w:t>
        </w:r>
      </w:ins>
      <w:del w:id="185" w:author="Wandaliz Torres-Garcia" w:date="2022-01-11T19:09:00Z">
        <w:r w:rsidR="00FE1037" w:rsidDel="00192A9E">
          <w:rPr>
            <w:sz w:val="20"/>
            <w:szCs w:val="20"/>
            <w:lang w:val="en-US"/>
          </w:rPr>
          <w:delText xml:space="preserve">Sample data </w:delText>
        </w:r>
      </w:del>
      <w:ins w:id="186" w:author="Wandaliz Torres-Garcia" w:date="2022-01-11T19:10:00Z">
        <w:r w:rsidR="00192A9E">
          <w:rPr>
            <w:sz w:val="20"/>
            <w:szCs w:val="20"/>
            <w:lang w:val="en-US"/>
          </w:rPr>
          <w:t xml:space="preserve"> survival status </w:t>
        </w:r>
      </w:ins>
      <w:r w:rsidR="00FE1037">
        <w:rPr>
          <w:sz w:val="20"/>
          <w:szCs w:val="20"/>
          <w:lang w:val="en-US"/>
        </w:rPr>
        <w:t xml:space="preserve">from 184 patient </w:t>
      </w:r>
      <w:del w:id="187" w:author="Wandaliz Torres-Garcia" w:date="2022-01-11T19:10:00Z">
        <w:r w:rsidR="00FE1037" w:rsidDel="00192A9E">
          <w:rPr>
            <w:sz w:val="20"/>
            <w:szCs w:val="20"/>
            <w:lang w:val="en-US"/>
          </w:rPr>
          <w:delText>survival status and</w:delText>
        </w:r>
      </w:del>
      <w:ins w:id="188" w:author="Wandaliz Torres-Garcia" w:date="2022-01-11T19:10:00Z">
        <w:r w:rsidR="00192A9E">
          <w:rPr>
            <w:sz w:val="20"/>
            <w:szCs w:val="20"/>
            <w:lang w:val="en-US"/>
          </w:rPr>
          <w:t xml:space="preserve">with their respective mRNA expression values </w:t>
        </w:r>
        <w:proofErr w:type="gramStart"/>
        <w:r w:rsidR="00192A9E">
          <w:rPr>
            <w:sz w:val="20"/>
            <w:szCs w:val="20"/>
            <w:lang w:val="en-US"/>
          </w:rPr>
          <w:t xml:space="preserve">for </w:t>
        </w:r>
      </w:ins>
      <w:r w:rsidR="00FE1037">
        <w:rPr>
          <w:sz w:val="20"/>
          <w:szCs w:val="20"/>
          <w:lang w:val="en-US"/>
        </w:rPr>
        <w:t xml:space="preserve"> </w:t>
      </w:r>
      <w:r w:rsidR="000F47AE">
        <w:rPr>
          <w:sz w:val="20"/>
          <w:szCs w:val="20"/>
          <w:lang w:val="en-US"/>
        </w:rPr>
        <w:t>20,531</w:t>
      </w:r>
      <w:proofErr w:type="gramEnd"/>
      <w:ins w:id="189" w:author="Wandaliz Torres-Garcia" w:date="2022-01-11T19:10:00Z">
        <w:r w:rsidR="00192A9E">
          <w:rPr>
            <w:sz w:val="20"/>
            <w:szCs w:val="20"/>
            <w:lang w:val="en-US"/>
          </w:rPr>
          <w:t xml:space="preserve"> </w:t>
        </w:r>
      </w:ins>
      <w:del w:id="190" w:author="Wandaliz Torres-Garcia" w:date="2022-01-11T19:10:00Z">
        <w:r w:rsidR="000F47AE" w:rsidDel="00192A9E">
          <w:rPr>
            <w:sz w:val="20"/>
            <w:szCs w:val="20"/>
            <w:lang w:val="en-US"/>
          </w:rPr>
          <w:delText>mRNA expressions</w:delText>
        </w:r>
      </w:del>
      <w:ins w:id="191" w:author="Wandaliz Torres-Garcia" w:date="2022-01-11T19:10:00Z">
        <w:r w:rsidR="00192A9E">
          <w:rPr>
            <w:sz w:val="20"/>
            <w:szCs w:val="20"/>
            <w:lang w:val="en-US"/>
          </w:rPr>
          <w:t>gene probes</w:t>
        </w:r>
      </w:ins>
      <w:r w:rsidR="00414029">
        <w:rPr>
          <w:sz w:val="20"/>
          <w:szCs w:val="20"/>
          <w:lang w:val="en-US"/>
        </w:rPr>
        <w:t xml:space="preserve"> were extracted </w:t>
      </w:r>
      <w:del w:id="192" w:author="Wandaliz Torres-Garcia" w:date="2022-01-11T19:10:00Z">
        <w:r w:rsidR="00414029" w:rsidDel="00192A9E">
          <w:rPr>
            <w:sz w:val="20"/>
            <w:szCs w:val="20"/>
            <w:lang w:val="en-US"/>
          </w:rPr>
          <w:delText xml:space="preserve">from TCGA </w:delText>
        </w:r>
      </w:del>
      <w:r w:rsidR="00414029">
        <w:rPr>
          <w:sz w:val="20"/>
          <w:szCs w:val="20"/>
          <w:lang w:val="en-US"/>
        </w:rPr>
        <w:t>and preprocessed</w:t>
      </w:r>
      <w:ins w:id="193" w:author="Wandaliz Torres-Garcia" w:date="2022-01-11T19:11:00Z">
        <w:r w:rsidR="00192A9E">
          <w:rPr>
            <w:sz w:val="20"/>
            <w:szCs w:val="20"/>
            <w:lang w:val="en-US"/>
          </w:rPr>
          <w:t>. After pre-processing (</w:t>
        </w:r>
        <w:proofErr w:type="spellStart"/>
        <w:r w:rsidR="00192A9E">
          <w:rPr>
            <w:sz w:val="20"/>
            <w:szCs w:val="20"/>
            <w:lang w:val="en-US"/>
          </w:rPr>
          <w:t>e.g.,</w:t>
        </w:r>
      </w:ins>
      <w:del w:id="194" w:author="Wandaliz Torres-Garcia" w:date="2022-01-11T19:11:00Z">
        <w:r w:rsidR="00414029" w:rsidDel="00192A9E">
          <w:rPr>
            <w:sz w:val="20"/>
            <w:szCs w:val="20"/>
            <w:lang w:val="en-US"/>
          </w:rPr>
          <w:delText xml:space="preserve"> to </w:delText>
        </w:r>
      </w:del>
      <w:r w:rsidR="00414029">
        <w:rPr>
          <w:sz w:val="20"/>
          <w:szCs w:val="20"/>
          <w:lang w:val="en-US"/>
        </w:rPr>
        <w:t>eliminate</w:t>
      </w:r>
      <w:proofErr w:type="spellEnd"/>
      <w:r w:rsidR="00414029">
        <w:rPr>
          <w:sz w:val="20"/>
          <w:szCs w:val="20"/>
          <w:lang w:val="en-US"/>
        </w:rPr>
        <w:t xml:space="preserve"> null values</w:t>
      </w:r>
      <w:ins w:id="195" w:author="Wandaliz Torres-Garcia" w:date="2022-01-11T19:11:00Z">
        <w:r w:rsidR="00192A9E">
          <w:rPr>
            <w:sz w:val="20"/>
            <w:szCs w:val="20"/>
            <w:lang w:val="en-US"/>
          </w:rPr>
          <w:t>)</w:t>
        </w:r>
      </w:ins>
      <w:del w:id="196" w:author="Wandaliz Torres-Garcia" w:date="2022-01-11T19:11:00Z">
        <w:r w:rsidR="00414029" w:rsidDel="00192A9E">
          <w:rPr>
            <w:sz w:val="20"/>
            <w:szCs w:val="20"/>
            <w:lang w:val="en-US"/>
          </w:rPr>
          <w:delText xml:space="preserve">, which created </w:delText>
        </w:r>
      </w:del>
      <w:ins w:id="197" w:author="Wandaliz Torres-Garcia" w:date="2022-01-11T19:11:00Z">
        <w:r w:rsidR="00192A9E">
          <w:rPr>
            <w:sz w:val="20"/>
            <w:szCs w:val="20"/>
            <w:lang w:val="en-US"/>
          </w:rPr>
          <w:t xml:space="preserve">a resulting </w:t>
        </w:r>
      </w:ins>
      <w:del w:id="198" w:author="Wandaliz Torres-Garcia" w:date="2022-01-11T19:11:00Z">
        <w:r w:rsidR="00414029" w:rsidDel="00192A9E">
          <w:rPr>
            <w:sz w:val="20"/>
            <w:szCs w:val="20"/>
            <w:lang w:val="en-US"/>
          </w:rPr>
          <w:delText xml:space="preserve">a </w:delText>
        </w:r>
      </w:del>
      <w:r w:rsidR="00414029">
        <w:rPr>
          <w:sz w:val="20"/>
          <w:szCs w:val="20"/>
          <w:lang w:val="en-US"/>
        </w:rPr>
        <w:t xml:space="preserve">dataset with </w:t>
      </w:r>
      <w:del w:id="199" w:author="Wandaliz Torres-Garcia" w:date="2022-01-11T19:11:00Z">
        <w:r w:rsidR="00414029" w:rsidDel="00192A9E">
          <w:rPr>
            <w:sz w:val="20"/>
            <w:szCs w:val="20"/>
            <w:lang w:val="en-US"/>
          </w:rPr>
          <w:delText xml:space="preserve">shape </w:delText>
        </w:r>
      </w:del>
      <w:r w:rsidR="00414029">
        <w:rPr>
          <w:sz w:val="20"/>
          <w:szCs w:val="20"/>
          <w:lang w:val="en-US"/>
        </w:rPr>
        <w:t xml:space="preserve">177 </w:t>
      </w:r>
      <w:ins w:id="200" w:author="Wandaliz Torres-Garcia" w:date="2022-01-11T19:11:00Z">
        <w:r w:rsidR="00192A9E">
          <w:rPr>
            <w:sz w:val="20"/>
            <w:szCs w:val="20"/>
            <w:lang w:val="en-US"/>
          </w:rPr>
          <w:t>patient samples characteriz</w:t>
        </w:r>
      </w:ins>
      <w:ins w:id="201" w:author="Wandaliz Torres-Garcia" w:date="2022-01-11T19:12:00Z">
        <w:r w:rsidR="00192A9E">
          <w:rPr>
            <w:sz w:val="20"/>
            <w:szCs w:val="20"/>
            <w:lang w:val="en-US"/>
          </w:rPr>
          <w:t xml:space="preserve">ed </w:t>
        </w:r>
      </w:ins>
      <w:ins w:id="202" w:author="Wandaliz Torres-Garcia" w:date="2022-01-11T19:11:00Z">
        <w:r w:rsidR="00192A9E">
          <w:rPr>
            <w:sz w:val="20"/>
            <w:szCs w:val="20"/>
            <w:lang w:val="en-US"/>
          </w:rPr>
          <w:t xml:space="preserve">across </w:t>
        </w:r>
      </w:ins>
      <w:del w:id="203" w:author="Wandaliz Torres-Garcia" w:date="2022-01-11T19:11:00Z">
        <w:r w:rsidR="00414029" w:rsidDel="00192A9E">
          <w:rPr>
            <w:sz w:val="20"/>
            <w:szCs w:val="20"/>
            <w:lang w:val="en-US"/>
          </w:rPr>
          <w:delText xml:space="preserve">x </w:delText>
        </w:r>
      </w:del>
      <w:r w:rsidR="00414029">
        <w:rPr>
          <w:sz w:val="20"/>
          <w:szCs w:val="20"/>
          <w:lang w:val="en-US"/>
        </w:rPr>
        <w:t>20,025</w:t>
      </w:r>
      <w:ins w:id="204" w:author="Wandaliz Torres-Garcia" w:date="2022-01-11T19:12:00Z">
        <w:r w:rsidR="00192A9E">
          <w:rPr>
            <w:sz w:val="20"/>
            <w:szCs w:val="20"/>
            <w:lang w:val="en-US"/>
          </w:rPr>
          <w:t xml:space="preserve"> gene probes were obtained</w:t>
        </w:r>
      </w:ins>
      <w:r w:rsidR="00414029">
        <w:rPr>
          <w:sz w:val="20"/>
          <w:szCs w:val="20"/>
          <w:lang w:val="en-US"/>
        </w:rPr>
        <w:t xml:space="preserve">. The </w:t>
      </w:r>
      <w:del w:id="205" w:author="Wandaliz Torres-Garcia" w:date="2022-01-11T19:12:00Z">
        <w:r w:rsidR="00414029" w:rsidDel="00192A9E">
          <w:rPr>
            <w:sz w:val="20"/>
            <w:szCs w:val="20"/>
            <w:lang w:val="en-US"/>
          </w:rPr>
          <w:delText>International Cancer Genome Consortium</w:delText>
        </w:r>
      </w:del>
      <w:ins w:id="206" w:author="Wandaliz Torres-Garcia" w:date="2022-01-11T19:12:00Z">
        <w:r w:rsidR="00192A9E">
          <w:rPr>
            <w:sz w:val="20"/>
            <w:szCs w:val="20"/>
            <w:lang w:val="en-US"/>
          </w:rPr>
          <w:t>ICGC</w:t>
        </w:r>
      </w:ins>
      <w:r w:rsidR="00414029" w:rsidRPr="00406837">
        <w:rPr>
          <w:sz w:val="20"/>
          <w:szCs w:val="20"/>
          <w:lang w:val="en-US"/>
        </w:rPr>
        <w:t xml:space="preserve"> is a voluntary scientific organization among the world's leading cancer and genomic researchers.</w:t>
      </w:r>
      <w:r w:rsidR="00E3716E">
        <w:rPr>
          <w:sz w:val="20"/>
          <w:szCs w:val="20"/>
          <w:lang w:val="en-US"/>
        </w:rPr>
        <w:t xml:space="preserve"> ICGC provided samples of pancreatic cancer survival status and mRNA expression </w:t>
      </w:r>
      <w:del w:id="207" w:author="Wandaliz Torres-Garcia" w:date="2022-01-11T19:12:00Z">
        <w:r w:rsidR="00E3716E" w:rsidDel="00192A9E">
          <w:rPr>
            <w:sz w:val="20"/>
            <w:szCs w:val="20"/>
            <w:lang w:val="en-US"/>
          </w:rPr>
          <w:delText xml:space="preserve">of </w:delText>
        </w:r>
      </w:del>
      <w:ins w:id="208" w:author="Wandaliz Torres-Garcia" w:date="2022-01-11T19:12:00Z">
        <w:r w:rsidR="00192A9E">
          <w:rPr>
            <w:sz w:val="20"/>
            <w:szCs w:val="20"/>
            <w:lang w:val="en-US"/>
          </w:rPr>
          <w:t xml:space="preserve">for </w:t>
        </w:r>
      </w:ins>
      <w:r w:rsidR="00E3716E">
        <w:rPr>
          <w:sz w:val="20"/>
          <w:szCs w:val="20"/>
          <w:lang w:val="en-US"/>
        </w:rPr>
        <w:t>92 patients</w:t>
      </w:r>
      <w:r w:rsidR="00DB5E43">
        <w:rPr>
          <w:sz w:val="20"/>
          <w:szCs w:val="20"/>
          <w:lang w:val="en-US"/>
        </w:rPr>
        <w:t xml:space="preserve">, and after preprocessing, resulted in </w:t>
      </w:r>
      <w:proofErr w:type="gramStart"/>
      <w:r w:rsidR="00DB5E43">
        <w:rPr>
          <w:sz w:val="20"/>
          <w:szCs w:val="20"/>
          <w:lang w:val="en-US"/>
        </w:rPr>
        <w:t xml:space="preserve">a 90 </w:t>
      </w:r>
      <w:ins w:id="209" w:author="Wandaliz Torres-Garcia" w:date="2022-01-11T19:13:00Z">
        <w:r w:rsidR="00192A9E">
          <w:rPr>
            <w:sz w:val="20"/>
            <w:szCs w:val="20"/>
            <w:lang w:val="en-US"/>
          </w:rPr>
          <w:t>patient</w:t>
        </w:r>
      </w:ins>
      <w:ins w:id="210" w:author="Wandaliz Torres-Garcia" w:date="2022-01-11T19:16:00Z">
        <w:r w:rsidR="00192A9E">
          <w:rPr>
            <w:sz w:val="20"/>
            <w:szCs w:val="20"/>
            <w:lang w:val="en-US"/>
          </w:rPr>
          <w:t>s</w:t>
        </w:r>
      </w:ins>
      <w:proofErr w:type="gramEnd"/>
      <w:ins w:id="211" w:author="Wandaliz Torres-Garcia" w:date="2022-01-11T19:13:00Z">
        <w:r w:rsidR="00192A9E">
          <w:rPr>
            <w:sz w:val="20"/>
            <w:szCs w:val="20"/>
            <w:lang w:val="en-US"/>
          </w:rPr>
          <w:t xml:space="preserve"> by</w:t>
        </w:r>
      </w:ins>
      <w:del w:id="212" w:author="Wandaliz Torres-Garcia" w:date="2022-01-11T19:13:00Z">
        <w:r w:rsidR="00DB5E43" w:rsidDel="00192A9E">
          <w:rPr>
            <w:sz w:val="20"/>
            <w:szCs w:val="20"/>
            <w:lang w:val="en-US"/>
          </w:rPr>
          <w:delText>x</w:delText>
        </w:r>
      </w:del>
      <w:r w:rsidR="00DB5E43">
        <w:rPr>
          <w:sz w:val="20"/>
          <w:szCs w:val="20"/>
          <w:lang w:val="en-US"/>
        </w:rPr>
        <w:t xml:space="preserve"> </w:t>
      </w:r>
      <w:del w:id="213" w:author="NATALIA A RODRIGUEZ-FIGUEROA" w:date="2022-01-16T12:37:00Z">
        <w:r w:rsidR="00DB5E43" w:rsidDel="00740E47">
          <w:rPr>
            <w:sz w:val="20"/>
            <w:szCs w:val="20"/>
            <w:lang w:val="en-US"/>
          </w:rPr>
          <w:delText>20,532</w:delText>
        </w:r>
      </w:del>
      <w:ins w:id="214" w:author="NATALIA A RODRIGUEZ-FIGUEROA" w:date="2022-01-16T12:37:00Z">
        <w:r w:rsidR="00740E47">
          <w:rPr>
            <w:sz w:val="20"/>
            <w:szCs w:val="20"/>
            <w:lang w:val="en-US"/>
          </w:rPr>
          <w:t>35,601</w:t>
        </w:r>
      </w:ins>
      <w:r w:rsidR="00DB5E43">
        <w:rPr>
          <w:sz w:val="20"/>
          <w:szCs w:val="20"/>
          <w:lang w:val="en-US"/>
        </w:rPr>
        <w:t xml:space="preserve"> </w:t>
      </w:r>
      <w:ins w:id="215" w:author="Wandaliz Torres-Garcia" w:date="2022-01-11T19:13:00Z">
        <w:r w:rsidR="00192A9E">
          <w:rPr>
            <w:sz w:val="20"/>
            <w:szCs w:val="20"/>
            <w:lang w:val="en-US"/>
          </w:rPr>
          <w:t xml:space="preserve">gene probes </w:t>
        </w:r>
      </w:ins>
      <w:r w:rsidR="00DB5E43">
        <w:rPr>
          <w:sz w:val="20"/>
          <w:szCs w:val="20"/>
          <w:lang w:val="en-US"/>
        </w:rPr>
        <w:t xml:space="preserve">dataset. </w:t>
      </w:r>
      <w:proofErr w:type="gramStart"/>
      <w:ins w:id="216" w:author="NATALIA A RODRIGUEZ-FIGUEROA" w:date="2022-01-16T12:58:00Z">
        <w:r w:rsidR="00C9741F" w:rsidRPr="00950A29">
          <w:rPr>
            <w:sz w:val="20"/>
            <w:szCs w:val="20"/>
            <w:lang w:val="en-US"/>
          </w:rPr>
          <w:t>A large number of</w:t>
        </w:r>
        <w:proofErr w:type="gramEnd"/>
        <w:r w:rsidR="00C9741F" w:rsidRPr="00950A29">
          <w:rPr>
            <w:sz w:val="20"/>
            <w:szCs w:val="20"/>
            <w:lang w:val="en-US"/>
          </w:rPr>
          <w:t xml:space="preserve"> predictors often lead to complex models with unreliable predictions, which is why </w:t>
        </w:r>
      </w:ins>
      <w:ins w:id="217" w:author="NATALIA A RODRIGUEZ-FIGUEROA" w:date="2022-01-16T12:59:00Z">
        <w:r w:rsidR="00502234">
          <w:rPr>
            <w:sz w:val="20"/>
            <w:szCs w:val="20"/>
            <w:lang w:val="en-US"/>
          </w:rPr>
          <w:t xml:space="preserve">TCGA and ICGC </w:t>
        </w:r>
      </w:ins>
      <w:ins w:id="218" w:author="NATALIA A RODRIGUEZ-FIGUEROA" w:date="2022-01-16T12:58:00Z">
        <w:r w:rsidR="00C9741F" w:rsidRPr="00950A29">
          <w:rPr>
            <w:sz w:val="20"/>
            <w:szCs w:val="20"/>
            <w:lang w:val="en-US"/>
          </w:rPr>
          <w:t>datasets needed to be reduced using computational methods.</w:t>
        </w:r>
        <w:r w:rsidR="00C9741F">
          <w:rPr>
            <w:sz w:val="20"/>
            <w:szCs w:val="20"/>
            <w:lang w:val="en-US"/>
          </w:rPr>
          <w:t xml:space="preserve"> </w:t>
        </w:r>
      </w:ins>
      <w:del w:id="219" w:author="Wandaliz Torres-Garcia" w:date="2022-01-11T19:14:00Z">
        <w:r w:rsidR="00784DE0" w:rsidDel="00192A9E">
          <w:rPr>
            <w:sz w:val="20"/>
            <w:szCs w:val="20"/>
            <w:lang w:val="en-US"/>
          </w:rPr>
          <w:delText>Such complexity</w:delText>
        </w:r>
        <w:r w:rsidR="00AF71D8" w:rsidDel="00192A9E">
          <w:rPr>
            <w:sz w:val="20"/>
            <w:szCs w:val="20"/>
            <w:lang w:val="en-US"/>
          </w:rPr>
          <w:delText xml:space="preserve"> required additional processes to obtain the most important predictors and evaluate the models created.</w:delText>
        </w:r>
      </w:del>
      <w:ins w:id="220" w:author="Wandaliz Torres-Garcia" w:date="2022-01-11T19:14:00Z">
        <w:r w:rsidR="00192A9E">
          <w:rPr>
            <w:sz w:val="20"/>
            <w:szCs w:val="20"/>
            <w:lang w:val="en-US"/>
          </w:rPr>
          <w:t>The</w:t>
        </w:r>
      </w:ins>
      <w:ins w:id="221" w:author="NATALIA A RODRIGUEZ-FIGUEROA" w:date="2022-01-16T12:59:00Z">
        <w:r w:rsidR="00502234">
          <w:rPr>
            <w:sz w:val="20"/>
            <w:szCs w:val="20"/>
            <w:lang w:val="en-US"/>
          </w:rPr>
          <w:t>ir</w:t>
        </w:r>
      </w:ins>
      <w:ins w:id="222" w:author="Wandaliz Torres-Garcia" w:date="2022-01-11T19:14:00Z">
        <w:r w:rsidR="00192A9E">
          <w:rPr>
            <w:sz w:val="20"/>
            <w:szCs w:val="20"/>
            <w:lang w:val="en-US"/>
          </w:rPr>
          <w:t xml:space="preserve"> high dimensionality </w:t>
        </w:r>
        <w:del w:id="223" w:author="NATALIA A RODRIGUEZ-FIGUEROA" w:date="2022-01-16T12:59:00Z">
          <w:r w:rsidR="00192A9E" w:rsidDel="00502234">
            <w:rPr>
              <w:sz w:val="20"/>
              <w:szCs w:val="20"/>
              <w:lang w:val="en-US"/>
            </w:rPr>
            <w:delText xml:space="preserve">of these datasets </w:delText>
          </w:r>
        </w:del>
        <w:r w:rsidR="00192A9E">
          <w:rPr>
            <w:sz w:val="20"/>
            <w:szCs w:val="20"/>
            <w:lang w:val="en-US"/>
          </w:rPr>
          <w:t>required</w:t>
        </w:r>
      </w:ins>
      <w:ins w:id="224" w:author="NATALIA A RODRIGUEZ-FIGUEROA" w:date="2022-01-16T12:58:00Z">
        <w:r w:rsidR="00502234">
          <w:rPr>
            <w:sz w:val="20"/>
            <w:szCs w:val="20"/>
            <w:lang w:val="en-US"/>
          </w:rPr>
          <w:t xml:space="preserve"> feature selection </w:t>
        </w:r>
      </w:ins>
      <w:ins w:id="225" w:author="Wandaliz Torres-Garcia" w:date="2022-01-11T19:14:00Z">
        <w:del w:id="226" w:author="NATALIA A RODRIGUEZ-FIGUEROA" w:date="2022-01-16T12:58:00Z">
          <w:r w:rsidR="00192A9E" w:rsidDel="00502234">
            <w:rPr>
              <w:sz w:val="20"/>
              <w:szCs w:val="20"/>
              <w:lang w:val="en-US"/>
            </w:rPr>
            <w:delText xml:space="preserve"> an additional process step </w:delText>
          </w:r>
        </w:del>
        <w:r w:rsidR="00192A9E">
          <w:rPr>
            <w:sz w:val="20"/>
            <w:szCs w:val="20"/>
            <w:lang w:val="en-US"/>
          </w:rPr>
          <w:t>to obtain the most relevant predictors to distinguish between living and deceased status from gene expression.</w:t>
        </w:r>
      </w:ins>
      <w:ins w:id="227" w:author="NATALIA A RODRIGUEZ-FIGUEROA" w:date="2022-01-17T21:08:00Z">
        <w:r w:rsidR="005E4B88">
          <w:rPr>
            <w:sz w:val="20"/>
            <w:szCs w:val="20"/>
            <w:lang w:val="en-US"/>
          </w:rPr>
          <w:t xml:space="preserve"> Comparison between the features obtained for the TCGA and ICGC datasets would also be executed in both Python and R programming languages </w:t>
        </w:r>
      </w:ins>
      <w:ins w:id="228" w:author="NATALIA A RODRIGUEZ-FIGUEROA" w:date="2022-01-17T21:09:00Z">
        <w:r w:rsidR="005E4B88">
          <w:rPr>
            <w:sz w:val="20"/>
            <w:szCs w:val="20"/>
            <w:lang w:val="en-US"/>
          </w:rPr>
          <w:t xml:space="preserve">to evaluate the fit with classification models. </w:t>
        </w:r>
      </w:ins>
      <w:del w:id="229" w:author="NATALIA A RODRIGUEZ-FIGUEROA" w:date="2022-01-16T12:58:00Z">
        <w:r w:rsidR="00AF71D8" w:rsidDel="00502234">
          <w:rPr>
            <w:sz w:val="20"/>
            <w:szCs w:val="20"/>
            <w:lang w:val="en-US"/>
          </w:rPr>
          <w:delText xml:space="preserve"> </w:delText>
        </w:r>
      </w:del>
      <w:ins w:id="230" w:author="Wandaliz Torres-Garcia" w:date="2022-01-11T19:16:00Z">
        <w:del w:id="231" w:author="NATALIA A RODRIGUEZ-FIGUEROA" w:date="2022-01-16T12:58:00Z">
          <w:r w:rsidR="00192A9E" w:rsidDel="00502234">
            <w:rPr>
              <w:sz w:val="20"/>
              <w:szCs w:val="20"/>
              <w:lang w:val="en-US"/>
            </w:rPr>
            <w:delText xml:space="preserve">To achieve this, </w:delText>
          </w:r>
        </w:del>
      </w:ins>
      <w:del w:id="232" w:author="NATALIA A RODRIGUEZ-FIGUEROA" w:date="2022-01-16T12:58:00Z">
        <w:r w:rsidR="009C180C" w:rsidDel="00502234">
          <w:rPr>
            <w:sz w:val="20"/>
            <w:szCs w:val="20"/>
            <w:lang w:val="en-US"/>
          </w:rPr>
          <w:delText xml:space="preserve">Feature </w:delText>
        </w:r>
      </w:del>
      <w:ins w:id="233" w:author="Wandaliz Torres-Garcia" w:date="2022-01-11T19:16:00Z">
        <w:del w:id="234" w:author="NATALIA A RODRIGUEZ-FIGUEROA" w:date="2022-01-16T12:58:00Z">
          <w:r w:rsidR="00192A9E" w:rsidDel="00502234">
            <w:rPr>
              <w:sz w:val="20"/>
              <w:szCs w:val="20"/>
              <w:lang w:val="en-US"/>
            </w:rPr>
            <w:delText xml:space="preserve">feature </w:delText>
          </w:r>
        </w:del>
      </w:ins>
      <w:del w:id="235" w:author="NATALIA A RODRIGUEZ-FIGUEROA" w:date="2022-01-16T12:58:00Z">
        <w:r w:rsidR="009C180C" w:rsidDel="00502234">
          <w:rPr>
            <w:sz w:val="20"/>
            <w:szCs w:val="20"/>
            <w:lang w:val="en-US"/>
          </w:rPr>
          <w:delText xml:space="preserve">Selection </w:delText>
        </w:r>
      </w:del>
      <w:ins w:id="236" w:author="Wandaliz Torres-Garcia" w:date="2022-01-11T19:16:00Z">
        <w:del w:id="237" w:author="NATALIA A RODRIGUEZ-FIGUEROA" w:date="2022-01-16T12:58:00Z">
          <w:r w:rsidR="00192A9E" w:rsidDel="00502234">
            <w:rPr>
              <w:sz w:val="20"/>
              <w:szCs w:val="20"/>
              <w:lang w:val="en-US"/>
            </w:rPr>
            <w:delText xml:space="preserve">selection </w:delText>
          </w:r>
        </w:del>
      </w:ins>
      <w:del w:id="238" w:author="NATALIA A RODRIGUEZ-FIGUEROA" w:date="2022-01-16T12:58:00Z">
        <w:r w:rsidR="009C180C" w:rsidDel="00502234">
          <w:rPr>
            <w:sz w:val="20"/>
            <w:szCs w:val="20"/>
            <w:lang w:val="en-US"/>
          </w:rPr>
          <w:delText xml:space="preserve">was </w:delText>
        </w:r>
      </w:del>
      <w:del w:id="239" w:author="NATALIA A RODRIGUEZ-FIGUEROA" w:date="2022-01-16T12:48:00Z">
        <w:r w:rsidR="009C180C" w:rsidDel="00186100">
          <w:rPr>
            <w:sz w:val="20"/>
            <w:szCs w:val="20"/>
            <w:lang w:val="en-US"/>
          </w:rPr>
          <w:delText>performed with Recursive Feature Elimination</w:delText>
        </w:r>
      </w:del>
      <w:ins w:id="240" w:author="Wandaliz Torres-Garcia" w:date="2022-01-11T19:16:00Z">
        <w:del w:id="241" w:author="NATALIA A RODRIGUEZ-FIGUEROA" w:date="2022-01-16T12:48:00Z">
          <w:r w:rsidR="00192A9E" w:rsidDel="00186100">
            <w:rPr>
              <w:sz w:val="20"/>
              <w:szCs w:val="20"/>
              <w:lang w:val="en-US"/>
            </w:rPr>
            <w:delText>RFE</w:delText>
          </w:r>
        </w:del>
      </w:ins>
      <w:del w:id="242" w:author="NATALIA A RODRIGUEZ-FIGUEROA" w:date="2022-01-16T12:48:00Z">
        <w:r w:rsidR="009C180C" w:rsidDel="00186100">
          <w:rPr>
            <w:sz w:val="20"/>
            <w:szCs w:val="20"/>
            <w:lang w:val="en-US"/>
          </w:rPr>
          <w:delText xml:space="preserve"> </w:delText>
        </w:r>
      </w:del>
      <w:del w:id="243" w:author="NATALIA A RODRIGUEZ-FIGUEROA" w:date="2022-01-16T12:58:00Z">
        <w:r w:rsidR="0061680A" w:rsidDel="00502234">
          <w:rPr>
            <w:sz w:val="20"/>
            <w:szCs w:val="20"/>
            <w:lang w:val="en-US"/>
          </w:rPr>
          <w:delText>to reduce the dimensionality of the data</w:delText>
        </w:r>
        <w:r w:rsidR="00760B7A" w:rsidDel="00502234">
          <w:rPr>
            <w:sz w:val="20"/>
            <w:szCs w:val="20"/>
            <w:lang w:val="en-US"/>
          </w:rPr>
          <w:delText xml:space="preserve"> to a chosen number of features</w:delText>
        </w:r>
        <w:r w:rsidR="0061680A" w:rsidDel="00502234">
          <w:rPr>
            <w:sz w:val="20"/>
            <w:szCs w:val="20"/>
            <w:lang w:val="en-US"/>
          </w:rPr>
          <w:delText xml:space="preserve">. </w:delText>
        </w:r>
      </w:del>
      <w:del w:id="244" w:author="NATALIA A RODRIGUEZ-FIGUEROA" w:date="2022-01-16T12:35:00Z">
        <w:r w:rsidR="00760B7A" w:rsidDel="00740E47">
          <w:rPr>
            <w:sz w:val="20"/>
            <w:szCs w:val="20"/>
            <w:lang w:val="en-US"/>
          </w:rPr>
          <w:delText xml:space="preserve">These </w:delText>
        </w:r>
      </w:del>
      <w:ins w:id="245" w:author="Wandaliz Torres-Garcia" w:date="2022-01-11T19:17:00Z">
        <w:del w:id="246" w:author="NATALIA A RODRIGUEZ-FIGUEROA" w:date="2022-01-16T12:35:00Z">
          <w:r w:rsidR="00192A9E" w:rsidDel="00740E47">
            <w:rPr>
              <w:sz w:val="20"/>
              <w:szCs w:val="20"/>
              <w:lang w:val="en-US"/>
            </w:rPr>
            <w:delText xml:space="preserve">important </w:delText>
          </w:r>
        </w:del>
      </w:ins>
      <w:del w:id="247" w:author="NATALIA A RODRIGUEZ-FIGUEROA" w:date="2022-01-16T12:35:00Z">
        <w:r w:rsidR="00760B7A" w:rsidDel="00740E47">
          <w:rPr>
            <w:sz w:val="20"/>
            <w:szCs w:val="20"/>
            <w:lang w:val="en-US"/>
          </w:rPr>
          <w:delText xml:space="preserve">genes were used to predict the survival status of patients in </w:delText>
        </w:r>
        <w:r w:rsidR="0044258C" w:rsidDel="00740E47">
          <w:rPr>
            <w:sz w:val="20"/>
            <w:szCs w:val="20"/>
            <w:lang w:val="en-US"/>
          </w:rPr>
          <w:delText>three</w:delText>
        </w:r>
        <w:r w:rsidR="00760B7A" w:rsidDel="00740E47">
          <w:rPr>
            <w:sz w:val="20"/>
            <w:szCs w:val="20"/>
            <w:lang w:val="en-US"/>
          </w:rPr>
          <w:delText xml:space="preserve"> classification models to evaluate the</w:delText>
        </w:r>
      </w:del>
      <w:ins w:id="248" w:author="Wandaliz Torres-Garcia" w:date="2022-01-11T19:17:00Z">
        <w:del w:id="249" w:author="NATALIA A RODRIGUEZ-FIGUEROA" w:date="2022-01-16T12:35:00Z">
          <w:r w:rsidR="00192A9E" w:rsidDel="00740E47">
            <w:rPr>
              <w:sz w:val="20"/>
              <w:szCs w:val="20"/>
              <w:lang w:val="en-US"/>
            </w:rPr>
            <w:delText>ir</w:delText>
          </w:r>
        </w:del>
      </w:ins>
      <w:del w:id="250" w:author="NATALIA A RODRIGUEZ-FIGUEROA" w:date="2022-01-16T12:35:00Z">
        <w:r w:rsidR="00760B7A" w:rsidDel="00740E47">
          <w:rPr>
            <w:sz w:val="20"/>
            <w:szCs w:val="20"/>
            <w:lang w:val="en-US"/>
          </w:rPr>
          <w:delText xml:space="preserve"> </w:delText>
        </w:r>
      </w:del>
      <w:ins w:id="251" w:author="Wandaliz Torres-Garcia" w:date="2022-01-11T19:17:00Z">
        <w:del w:id="252" w:author="NATALIA A RODRIGUEZ-FIGUEROA" w:date="2022-01-16T12:35:00Z">
          <w:r w:rsidR="00192A9E" w:rsidDel="00740E47">
            <w:rPr>
              <w:sz w:val="20"/>
              <w:szCs w:val="20"/>
              <w:lang w:val="en-US"/>
            </w:rPr>
            <w:delText xml:space="preserve">predictive </w:delText>
          </w:r>
        </w:del>
      </w:ins>
      <w:del w:id="253" w:author="NATALIA A RODRIGUEZ-FIGUEROA" w:date="2022-01-16T12:35:00Z">
        <w:r w:rsidR="00760B7A" w:rsidDel="00740E47">
          <w:rPr>
            <w:sz w:val="20"/>
            <w:szCs w:val="20"/>
            <w:lang w:val="en-US"/>
          </w:rPr>
          <w:delText>performance based on Accuracy, Precision, Recall</w:delText>
        </w:r>
      </w:del>
      <w:ins w:id="254" w:author="Wandaliz Torres-Garcia" w:date="2022-01-11T19:17:00Z">
        <w:del w:id="255" w:author="NATALIA A RODRIGUEZ-FIGUEROA" w:date="2022-01-16T12:35:00Z">
          <w:r w:rsidR="00192A9E" w:rsidDel="00740E47">
            <w:rPr>
              <w:sz w:val="20"/>
              <w:szCs w:val="20"/>
              <w:lang w:val="en-US"/>
            </w:rPr>
            <w:delText>,</w:delText>
          </w:r>
        </w:del>
      </w:ins>
      <w:del w:id="256" w:author="NATALIA A RODRIGUEZ-FIGUEROA" w:date="2022-01-16T12:35:00Z">
        <w:r w:rsidR="00760B7A" w:rsidDel="00740E47">
          <w:rPr>
            <w:sz w:val="20"/>
            <w:szCs w:val="20"/>
            <w:lang w:val="en-US"/>
          </w:rPr>
          <w:delText xml:space="preserve"> and ROC AUC Score. </w:delText>
        </w:r>
      </w:del>
      <w:ins w:id="257" w:author="Wandaliz Torres-Garcia" w:date="2022-01-11T19:18:00Z">
        <w:del w:id="258" w:author="NATALIA A RODRIGUEZ-FIGUEROA" w:date="2022-01-16T12:35:00Z">
          <w:r w:rsidR="00192A9E" w:rsidDel="00740E47">
            <w:rPr>
              <w:sz w:val="20"/>
              <w:szCs w:val="20"/>
              <w:lang w:val="en-US"/>
            </w:rPr>
            <w:delText xml:space="preserve">In addition, computational run times were collected </w:delText>
          </w:r>
        </w:del>
      </w:ins>
      <w:ins w:id="259" w:author="Wandaliz Torres-Garcia" w:date="2022-01-11T19:19:00Z">
        <w:del w:id="260" w:author="NATALIA A RODRIGUEZ-FIGUEROA" w:date="2022-01-16T12:35:00Z">
          <w:r w:rsidR="00192A9E" w:rsidDel="00740E47">
            <w:rPr>
              <w:sz w:val="20"/>
              <w:szCs w:val="20"/>
              <w:lang w:val="en-US"/>
            </w:rPr>
            <w:delText>using a Mac 16GB RAM device with a 2.3 G</w:delText>
          </w:r>
        </w:del>
      </w:ins>
      <w:ins w:id="261" w:author="Wandaliz Torres-Garcia" w:date="2022-01-11T19:20:00Z">
        <w:del w:id="262" w:author="NATALIA A RODRIGUEZ-FIGUEROA" w:date="2022-01-16T12:35:00Z">
          <w:r w:rsidR="00192A9E" w:rsidDel="00740E47">
            <w:rPr>
              <w:sz w:val="20"/>
              <w:szCs w:val="20"/>
              <w:lang w:val="en-US"/>
            </w:rPr>
            <w:delText>H</w:delText>
          </w:r>
        </w:del>
      </w:ins>
      <w:ins w:id="263" w:author="Wandaliz Torres-Garcia" w:date="2022-01-11T19:19:00Z">
        <w:del w:id="264" w:author="NATALIA A RODRIGUEZ-FIGUEROA" w:date="2022-01-16T12:35:00Z">
          <w:r w:rsidR="00192A9E" w:rsidDel="00740E47">
            <w:rPr>
              <w:sz w:val="20"/>
              <w:szCs w:val="20"/>
              <w:lang w:val="en-US"/>
            </w:rPr>
            <w:delText xml:space="preserve">z processor. </w:delText>
          </w:r>
        </w:del>
      </w:ins>
      <w:del w:id="265" w:author="NATALIA A RODRIGUEZ-FIGUEROA" w:date="2022-01-16T12:35:00Z">
        <w:r w:rsidR="00760B7A" w:rsidDel="00740E47">
          <w:rPr>
            <w:sz w:val="20"/>
            <w:szCs w:val="20"/>
            <w:lang w:val="en-US"/>
          </w:rPr>
          <w:delText>These steps</w:delText>
        </w:r>
      </w:del>
      <w:ins w:id="266" w:author="Wandaliz Torres-Garcia" w:date="2022-01-11T19:20:00Z">
        <w:del w:id="267" w:author="NATALIA A RODRIGUEZ-FIGUEROA" w:date="2022-01-16T12:35:00Z">
          <w:r w:rsidR="00192A9E" w:rsidDel="00740E47">
            <w:rPr>
              <w:sz w:val="20"/>
              <w:szCs w:val="20"/>
              <w:lang w:val="en-US"/>
            </w:rPr>
            <w:delText xml:space="preserve"> of this methodology</w:delText>
          </w:r>
        </w:del>
      </w:ins>
      <w:del w:id="268" w:author="NATALIA A RODRIGUEZ-FIGUEROA" w:date="2022-01-16T12:35:00Z">
        <w:r w:rsidR="00760B7A" w:rsidDel="00740E47">
          <w:rPr>
            <w:sz w:val="20"/>
            <w:szCs w:val="20"/>
            <w:lang w:val="en-US"/>
          </w:rPr>
          <w:delText xml:space="preserve"> were implemented </w:delText>
        </w:r>
      </w:del>
      <w:ins w:id="269" w:author="Wandaliz Torres-Garcia" w:date="2022-01-11T19:20:00Z">
        <w:del w:id="270" w:author="NATALIA A RODRIGUEZ-FIGUEROA" w:date="2022-01-16T12:35:00Z">
          <w:r w:rsidR="00192A9E" w:rsidDel="00740E47">
            <w:rPr>
              <w:sz w:val="20"/>
              <w:szCs w:val="20"/>
              <w:lang w:val="en-US"/>
            </w:rPr>
            <w:delText xml:space="preserve">using Python language </w:delText>
          </w:r>
        </w:del>
      </w:ins>
      <w:del w:id="271" w:author="NATALIA A RODRIGUEZ-FIGUEROA" w:date="2022-01-16T12:35:00Z">
        <w:r w:rsidR="00760B7A" w:rsidDel="00740E47">
          <w:rPr>
            <w:sz w:val="20"/>
            <w:szCs w:val="20"/>
            <w:lang w:val="en-US"/>
          </w:rPr>
          <w:delText xml:space="preserve">on both sets of data separately, optimal models </w:delText>
        </w:r>
        <w:commentRangeStart w:id="272"/>
        <w:r w:rsidR="00760B7A" w:rsidDel="00740E47">
          <w:rPr>
            <w:sz w:val="20"/>
            <w:szCs w:val="20"/>
            <w:lang w:val="en-US"/>
          </w:rPr>
          <w:delText xml:space="preserve">would later </w:delText>
        </w:r>
        <w:commentRangeEnd w:id="272"/>
        <w:r w:rsidR="00192A9E" w:rsidDel="00740E47">
          <w:rPr>
            <w:rStyle w:val="CommentReference"/>
          </w:rPr>
          <w:commentReference w:id="272"/>
        </w:r>
        <w:r w:rsidR="00760B7A" w:rsidDel="00740E47">
          <w:rPr>
            <w:sz w:val="20"/>
            <w:szCs w:val="20"/>
            <w:lang w:val="en-US"/>
          </w:rPr>
          <w:delText>be</w:delText>
        </w:r>
      </w:del>
      <w:ins w:id="273" w:author="Wandaliz Torres-Garcia" w:date="2022-01-11T19:21:00Z">
        <w:del w:id="274" w:author="NATALIA A RODRIGUEZ-FIGUEROA" w:date="2022-01-16T12:35:00Z">
          <w:r w:rsidR="00192A9E" w:rsidDel="00740E47">
            <w:rPr>
              <w:sz w:val="20"/>
              <w:szCs w:val="20"/>
              <w:lang w:val="en-US"/>
            </w:rPr>
            <w:delText>were</w:delText>
          </w:r>
        </w:del>
      </w:ins>
      <w:del w:id="275" w:author="NATALIA A RODRIGUEZ-FIGUEROA" w:date="2022-01-16T12:35:00Z">
        <w:r w:rsidR="00760B7A" w:rsidDel="00740E47">
          <w:rPr>
            <w:sz w:val="20"/>
            <w:szCs w:val="20"/>
            <w:lang w:val="en-US"/>
          </w:rPr>
          <w:delText xml:space="preserve"> compared and contrasted in terms of the important predictors. </w:delText>
        </w:r>
        <w:r w:rsidR="0044258C" w:rsidDel="00740E47">
          <w:rPr>
            <w:sz w:val="20"/>
            <w:szCs w:val="20"/>
            <w:lang w:val="en-US"/>
          </w:rPr>
          <w:delText xml:space="preserve">Programming was executed using Python language in a </w:delText>
        </w:r>
        <w:r w:rsidR="00DF1358" w:rsidDel="00740E47">
          <w:rPr>
            <w:sz w:val="20"/>
            <w:szCs w:val="20"/>
            <w:lang w:val="en-US"/>
          </w:rPr>
          <w:delText xml:space="preserve">Mac 16GB RAM device, hence the computational run time results. </w:delText>
        </w:r>
      </w:del>
    </w:p>
    <w:p w14:paraId="1D2FBD57" w14:textId="77777777" w:rsidR="00406837" w:rsidRPr="004A2AAF" w:rsidRDefault="00406837" w:rsidP="00DB2BDF">
      <w:pPr>
        <w:jc w:val="both"/>
        <w:rPr>
          <w:sz w:val="20"/>
          <w:szCs w:val="20"/>
          <w:lang w:val="en-US"/>
        </w:rPr>
      </w:pPr>
    </w:p>
    <w:p w14:paraId="6D37B592" w14:textId="32B5392C" w:rsidR="005E4B88" w:rsidRDefault="00DB2BDF" w:rsidP="00740E47">
      <w:pPr>
        <w:jc w:val="both"/>
        <w:rPr>
          <w:ins w:id="276" w:author="NATALIA A RODRIGUEZ-FIGUEROA" w:date="2022-01-17T21:07:00Z"/>
          <w:sz w:val="20"/>
          <w:szCs w:val="20"/>
          <w:lang w:val="en-US"/>
        </w:rPr>
      </w:pPr>
      <w:del w:id="277" w:author="NATALIA A RODRIGUEZ-FIGUEROA" w:date="2022-01-16T12:47:00Z">
        <w:r w:rsidRPr="00770B84" w:rsidDel="00186100">
          <w:rPr>
            <w:b/>
            <w:bCs/>
            <w:sz w:val="20"/>
            <w:szCs w:val="20"/>
            <w:lang w:val="en-US"/>
          </w:rPr>
          <w:delText>Feature Selection</w:delText>
        </w:r>
      </w:del>
      <w:commentRangeStart w:id="278"/>
      <w:ins w:id="279" w:author="NATALIA A RODRIGUEZ-FIGUEROA" w:date="2022-01-15T16:29:00Z">
        <w:r w:rsidR="00657292" w:rsidRPr="00657292">
          <w:rPr>
            <w:sz w:val="20"/>
            <w:szCs w:val="20"/>
            <w:lang w:val="en-US"/>
            <w:rPrChange w:id="280" w:author="NATALIA A RODRIGUEZ-FIGUEROA" w:date="2022-01-15T16:29:00Z">
              <w:rPr>
                <w:lang w:val="en-US"/>
              </w:rPr>
            </w:rPrChange>
          </w:rPr>
          <w:t>Feature Selection is a method in computer programming that takes a set of data and reduces the number of variables.</w:t>
        </w:r>
        <w:commentRangeEnd w:id="278"/>
        <w:r w:rsidR="00657292">
          <w:rPr>
            <w:rStyle w:val="CommentReference"/>
          </w:rPr>
          <w:commentReference w:id="278"/>
        </w:r>
        <w:r w:rsidR="00657292" w:rsidRPr="00657292">
          <w:rPr>
            <w:sz w:val="20"/>
            <w:szCs w:val="20"/>
            <w:lang w:val="en-US"/>
            <w:rPrChange w:id="281" w:author="NATALIA A RODRIGUEZ-FIGUEROA" w:date="2022-01-15T16:29:00Z">
              <w:rPr>
                <w:lang w:val="en-US"/>
              </w:rPr>
            </w:rPrChange>
          </w:rPr>
          <w:t xml:space="preserve"> Inside feature selection, the genes can be reduced based on a scoring method (also known as filters), training a subset of genes to a machine learning algorithm for evaluation (otherwise known as wrappers), and even a combination of both (called embedded methods). Each of these contains shared and unique qualities as they search the optimal features, where the wrapper methods proved to incorporate dependency between variables while adding genes to an initial subset and evaluating the fit. The wrapper technique used for this study was the RFE, which starts with all features in the training dataset and removes features by their rank of importance depending on the algorithms or statistical tests [5]. Although using this method can be advantageous to understand the biological interdependencies between genes, wrappers are often characterized by extensive computational times. </w:t>
        </w:r>
      </w:ins>
      <w:ins w:id="282" w:author="NATALIA A RODRIGUEZ-FIGUEROA" w:date="2022-01-16T13:01:00Z">
        <w:r w:rsidR="00502234">
          <w:rPr>
            <w:sz w:val="20"/>
            <w:szCs w:val="20"/>
            <w:lang w:val="en-US"/>
          </w:rPr>
          <w:t>In the case of RFE feature selection in Python language</w:t>
        </w:r>
      </w:ins>
      <w:ins w:id="283" w:author="NATALIA A RODRIGUEZ-FIGUEROA" w:date="2022-01-18T12:20:00Z">
        <w:r w:rsidR="001B1B17">
          <w:rPr>
            <w:sz w:val="20"/>
            <w:szCs w:val="20"/>
            <w:lang w:val="en-US"/>
          </w:rPr>
          <w:t xml:space="preserve"> with </w:t>
        </w:r>
      </w:ins>
      <w:ins w:id="284" w:author="NATALIA A RODRIGUEZ-FIGUEROA" w:date="2022-01-18T12:23:00Z">
        <w:r w:rsidR="001B1B17">
          <w:rPr>
            <w:sz w:val="20"/>
            <w:szCs w:val="20"/>
            <w:lang w:val="en-US"/>
          </w:rPr>
          <w:t>‘</w:t>
        </w:r>
      </w:ins>
      <w:proofErr w:type="spellStart"/>
      <w:ins w:id="285" w:author="NATALIA A RODRIGUEZ-FIGUEROA" w:date="2022-01-18T12:20:00Z">
        <w:r w:rsidR="001B1B17">
          <w:rPr>
            <w:sz w:val="20"/>
            <w:szCs w:val="20"/>
            <w:lang w:val="en-US"/>
          </w:rPr>
          <w:t>sklearn</w:t>
        </w:r>
      </w:ins>
      <w:proofErr w:type="spellEnd"/>
      <w:ins w:id="286" w:author="NATALIA A RODRIGUEZ-FIGUEROA" w:date="2022-01-18T12:23:00Z">
        <w:r w:rsidR="001B1B17">
          <w:rPr>
            <w:sz w:val="20"/>
            <w:szCs w:val="20"/>
            <w:lang w:val="en-US"/>
          </w:rPr>
          <w:t>’</w:t>
        </w:r>
      </w:ins>
      <w:ins w:id="287" w:author="NATALIA A RODRIGUEZ-FIGUEROA" w:date="2022-01-18T12:20:00Z">
        <w:r w:rsidR="001B1B17">
          <w:rPr>
            <w:sz w:val="20"/>
            <w:szCs w:val="20"/>
            <w:lang w:val="en-US"/>
          </w:rPr>
          <w:t xml:space="preserve"> library</w:t>
        </w:r>
      </w:ins>
      <w:ins w:id="288" w:author="NATALIA A RODRIGUEZ-FIGUEROA" w:date="2022-01-16T13:01:00Z">
        <w:r w:rsidR="00502234">
          <w:rPr>
            <w:sz w:val="20"/>
            <w:szCs w:val="20"/>
            <w:lang w:val="en-US"/>
          </w:rPr>
          <w:t xml:space="preserve">, </w:t>
        </w:r>
      </w:ins>
      <w:ins w:id="289" w:author="NATALIA A RODRIGUEZ-FIGUEROA" w:date="2022-01-15T16:29:00Z">
        <w:r w:rsidR="00657292" w:rsidRPr="00657292">
          <w:rPr>
            <w:sz w:val="20"/>
            <w:szCs w:val="20"/>
            <w:lang w:val="en-US"/>
            <w:rPrChange w:id="290" w:author="NATALIA A RODRIGUEZ-FIGUEROA" w:date="2022-01-15T16:29:00Z">
              <w:rPr>
                <w:lang w:val="en-US"/>
              </w:rPr>
            </w:rPrChange>
          </w:rPr>
          <w:t xml:space="preserve">its effects on number of predictors for analysis limited </w:t>
        </w:r>
      </w:ins>
      <w:ins w:id="291" w:author="NATALIA A RODRIGUEZ-FIGUEROA" w:date="2022-01-16T13:01:00Z">
        <w:r w:rsidR="00502234">
          <w:rPr>
            <w:sz w:val="20"/>
            <w:szCs w:val="20"/>
            <w:lang w:val="en-US"/>
          </w:rPr>
          <w:t xml:space="preserve">its </w:t>
        </w:r>
      </w:ins>
      <w:ins w:id="292" w:author="NATALIA A RODRIGUEZ-FIGUEROA" w:date="2022-01-16T13:02:00Z">
        <w:r w:rsidR="00502234">
          <w:rPr>
            <w:sz w:val="20"/>
            <w:szCs w:val="20"/>
            <w:lang w:val="en-US"/>
          </w:rPr>
          <w:t>selection parameter</w:t>
        </w:r>
      </w:ins>
      <w:ins w:id="293" w:author="NATALIA A RODRIGUEZ-FIGUEROA" w:date="2022-01-15T16:29:00Z">
        <w:r w:rsidR="00657292" w:rsidRPr="00657292">
          <w:rPr>
            <w:sz w:val="20"/>
            <w:szCs w:val="20"/>
            <w:lang w:val="en-US"/>
            <w:rPrChange w:id="294" w:author="NATALIA A RODRIGUEZ-FIGUEROA" w:date="2022-01-15T16:29:00Z">
              <w:rPr>
                <w:lang w:val="en-US"/>
              </w:rPr>
            </w:rPrChange>
          </w:rPr>
          <w:t xml:space="preserve"> for 3, 10 and 100 predictors for TCGA and </w:t>
        </w:r>
      </w:ins>
      <w:ins w:id="295" w:author="NATALIA A RODRIGUEZ-FIGUEROA" w:date="2022-01-16T13:02:00Z">
        <w:r w:rsidR="00502234">
          <w:rPr>
            <w:sz w:val="20"/>
            <w:szCs w:val="20"/>
            <w:lang w:val="en-US"/>
          </w:rPr>
          <w:t>I</w:t>
        </w:r>
      </w:ins>
      <w:ins w:id="296" w:author="NATALIA A RODRIGUEZ-FIGUEROA" w:date="2022-01-15T16:29:00Z">
        <w:r w:rsidR="00657292" w:rsidRPr="00657292">
          <w:rPr>
            <w:sz w:val="20"/>
            <w:szCs w:val="20"/>
            <w:lang w:val="en-US"/>
            <w:rPrChange w:id="297" w:author="NATALIA A RODRIGUEZ-FIGUEROA" w:date="2022-01-15T16:29:00Z">
              <w:rPr>
                <w:lang w:val="en-US"/>
              </w:rPr>
            </w:rPrChange>
          </w:rPr>
          <w:t>CGC datasets.</w:t>
        </w:r>
      </w:ins>
      <w:ins w:id="298" w:author="NATALIA A RODRIGUEZ-FIGUEROA" w:date="2022-01-18T12:21:00Z">
        <w:r w:rsidR="001B1B17">
          <w:rPr>
            <w:sz w:val="20"/>
            <w:szCs w:val="20"/>
            <w:lang w:val="en-US"/>
          </w:rPr>
          <w:t xml:space="preserve"> </w:t>
        </w:r>
      </w:ins>
      <w:ins w:id="299" w:author="NATALIA A RODRIGUEZ-FIGUEROA" w:date="2022-01-18T12:22:00Z">
        <w:r w:rsidR="001B1B17">
          <w:rPr>
            <w:sz w:val="20"/>
            <w:szCs w:val="20"/>
            <w:lang w:val="en-US"/>
          </w:rPr>
          <w:t xml:space="preserve">On the other hand, R programming’s version of RFE evaluated up to </w:t>
        </w:r>
      </w:ins>
      <w:ins w:id="300" w:author="NATALIA A RODRIGUEZ-FIGUEROA" w:date="2022-01-18T12:23:00Z">
        <w:r w:rsidR="001B1B17">
          <w:rPr>
            <w:sz w:val="20"/>
            <w:szCs w:val="20"/>
            <w:lang w:val="en-US"/>
          </w:rPr>
          <w:t xml:space="preserve">200 </w:t>
        </w:r>
      </w:ins>
      <w:ins w:id="301" w:author="NATALIA A RODRIGUEZ-FIGUEROA" w:date="2022-01-19T17:13:00Z">
        <w:r w:rsidR="00320623">
          <w:rPr>
            <w:sz w:val="20"/>
            <w:szCs w:val="20"/>
            <w:lang w:val="en-US"/>
          </w:rPr>
          <w:t xml:space="preserve">and 400 </w:t>
        </w:r>
      </w:ins>
      <w:ins w:id="302" w:author="NATALIA A RODRIGUEZ-FIGUEROA" w:date="2022-01-18T12:23:00Z">
        <w:r w:rsidR="001B1B17">
          <w:rPr>
            <w:sz w:val="20"/>
            <w:szCs w:val="20"/>
            <w:lang w:val="en-US"/>
          </w:rPr>
          <w:t>predictors</w:t>
        </w:r>
      </w:ins>
      <w:ins w:id="303" w:author="NATALIA A RODRIGUEZ-FIGUEROA" w:date="2022-01-18T17:11:00Z">
        <w:r w:rsidR="00400C6D">
          <w:rPr>
            <w:sz w:val="20"/>
            <w:szCs w:val="20"/>
            <w:lang w:val="en-US"/>
          </w:rPr>
          <w:t xml:space="preserve"> with step 5</w:t>
        </w:r>
      </w:ins>
      <w:ins w:id="304" w:author="NATALIA A RODRIGUEZ-FIGUEROA" w:date="2022-01-18T12:23:00Z">
        <w:r w:rsidR="001B1B17">
          <w:rPr>
            <w:sz w:val="20"/>
            <w:szCs w:val="20"/>
            <w:lang w:val="en-US"/>
          </w:rPr>
          <w:t xml:space="preserve"> and chose the best subset for evaluation through ‘caret’ and </w:t>
        </w:r>
      </w:ins>
      <w:ins w:id="305" w:author="NATALIA A RODRIGUEZ-FIGUEROA" w:date="2022-01-18T12:24:00Z">
        <w:r w:rsidR="001B1B17">
          <w:rPr>
            <w:sz w:val="20"/>
            <w:szCs w:val="20"/>
            <w:lang w:val="en-US"/>
          </w:rPr>
          <w:t>‘</w:t>
        </w:r>
      </w:ins>
      <w:proofErr w:type="spellStart"/>
      <w:ins w:id="306" w:author="NATALIA A RODRIGUEZ-FIGUEROA" w:date="2022-01-18T12:23:00Z">
        <w:r w:rsidR="001B1B17">
          <w:rPr>
            <w:sz w:val="20"/>
            <w:szCs w:val="20"/>
            <w:lang w:val="en-US"/>
          </w:rPr>
          <w:t>random</w:t>
        </w:r>
      </w:ins>
      <w:ins w:id="307" w:author="NATALIA A RODRIGUEZ-FIGUEROA" w:date="2022-01-18T12:24:00Z">
        <w:r w:rsidR="001B1B17">
          <w:rPr>
            <w:sz w:val="20"/>
            <w:szCs w:val="20"/>
            <w:lang w:val="en-US"/>
          </w:rPr>
          <w:t>Forest</w:t>
        </w:r>
        <w:proofErr w:type="spellEnd"/>
        <w:r w:rsidR="001B1B17">
          <w:rPr>
            <w:sz w:val="20"/>
            <w:szCs w:val="20"/>
            <w:lang w:val="en-US"/>
          </w:rPr>
          <w:t xml:space="preserve">’ </w:t>
        </w:r>
      </w:ins>
      <w:ins w:id="308" w:author="NATALIA A RODRIGUEZ-FIGUEROA" w:date="2022-01-18T12:23:00Z">
        <w:r w:rsidR="001B1B17">
          <w:rPr>
            <w:sz w:val="20"/>
            <w:szCs w:val="20"/>
            <w:lang w:val="en-US"/>
          </w:rPr>
          <w:t>libraries</w:t>
        </w:r>
      </w:ins>
      <w:ins w:id="309" w:author="NATALIA A RODRIGUEZ-FIGUEROA" w:date="2022-01-18T12:26:00Z">
        <w:r w:rsidR="003D5B4C">
          <w:rPr>
            <w:sz w:val="20"/>
            <w:szCs w:val="20"/>
            <w:lang w:val="en-US"/>
          </w:rPr>
          <w:t>.</w:t>
        </w:r>
      </w:ins>
    </w:p>
    <w:p w14:paraId="342907B3" w14:textId="77777777" w:rsidR="005E4B88" w:rsidRDefault="005E4B88" w:rsidP="00740E47">
      <w:pPr>
        <w:jc w:val="both"/>
        <w:rPr>
          <w:ins w:id="310" w:author="NATALIA A RODRIGUEZ-FIGUEROA" w:date="2022-01-17T21:07:00Z"/>
          <w:sz w:val="20"/>
          <w:szCs w:val="20"/>
          <w:lang w:val="en-US"/>
        </w:rPr>
      </w:pPr>
    </w:p>
    <w:p w14:paraId="56B0660C" w14:textId="52CF1736" w:rsidR="006D1093" w:rsidRDefault="0012364D" w:rsidP="00740E47">
      <w:pPr>
        <w:jc w:val="both"/>
        <w:rPr>
          <w:ins w:id="311" w:author="NATALIA A RODRIGUEZ-FIGUEROA" w:date="2022-01-16T13:39:00Z"/>
          <w:sz w:val="20"/>
          <w:szCs w:val="20"/>
          <w:lang w:val="en-US"/>
        </w:rPr>
      </w:pPr>
      <w:ins w:id="312" w:author="NATALIA A RODRIGUEZ-FIGUEROA" w:date="2022-01-16T14:08:00Z">
        <w:r w:rsidRPr="00950A29">
          <w:rPr>
            <w:sz w:val="20"/>
            <w:szCs w:val="20"/>
            <w:lang w:val="en-US"/>
          </w:rPr>
          <w:t xml:space="preserve">An initial learner evaluation using cross-validation was applied </w:t>
        </w:r>
      </w:ins>
      <w:ins w:id="313" w:author="NATALIA A RODRIGUEZ-FIGUEROA" w:date="2022-01-18T12:24:00Z">
        <w:r w:rsidR="001B1B17">
          <w:rPr>
            <w:sz w:val="20"/>
            <w:szCs w:val="20"/>
            <w:lang w:val="en-US"/>
          </w:rPr>
          <w:t xml:space="preserve">in Python and R </w:t>
        </w:r>
      </w:ins>
      <w:ins w:id="314" w:author="NATALIA A RODRIGUEZ-FIGUEROA" w:date="2022-01-16T14:08:00Z">
        <w:r w:rsidRPr="00950A29">
          <w:rPr>
            <w:sz w:val="20"/>
            <w:szCs w:val="20"/>
            <w:lang w:val="en-US"/>
          </w:rPr>
          <w:t xml:space="preserve">using 3 repeats and 5 folds to reduce overfitting, a recommended step when working with machine learning methods as well as the classifiers within the wrapper methods. </w:t>
        </w:r>
      </w:ins>
      <w:ins w:id="315" w:author="NATALIA A RODRIGUEZ-FIGUEROA" w:date="2022-01-16T12:53:00Z">
        <w:r w:rsidR="00C9741F">
          <w:rPr>
            <w:sz w:val="20"/>
            <w:szCs w:val="20"/>
            <w:lang w:val="en-US"/>
          </w:rPr>
          <w:t>Pyth</w:t>
        </w:r>
      </w:ins>
      <w:ins w:id="316" w:author="NATALIA A RODRIGUEZ-FIGUEROA" w:date="2022-01-16T12:54:00Z">
        <w:r w:rsidR="00C9741F">
          <w:rPr>
            <w:sz w:val="20"/>
            <w:szCs w:val="20"/>
            <w:lang w:val="en-US"/>
          </w:rPr>
          <w:t xml:space="preserve">on </w:t>
        </w:r>
      </w:ins>
      <w:ins w:id="317" w:author="NATALIA A RODRIGUEZ-FIGUEROA" w:date="2022-01-16T12:35:00Z">
        <w:r w:rsidR="00740E47">
          <w:rPr>
            <w:sz w:val="20"/>
            <w:szCs w:val="20"/>
            <w:lang w:val="en-US"/>
          </w:rPr>
          <w:t>computational run times were collected using a Mac 16GB RAM device with a 2.3 GHz processo</w:t>
        </w:r>
      </w:ins>
      <w:ins w:id="318" w:author="NATALIA A RODRIGUEZ-FIGUEROA" w:date="2022-01-18T12:24:00Z">
        <w:r w:rsidR="001B1B17">
          <w:rPr>
            <w:sz w:val="20"/>
            <w:szCs w:val="20"/>
            <w:lang w:val="en-US"/>
          </w:rPr>
          <w:t xml:space="preserve">r while </w:t>
        </w:r>
      </w:ins>
      <w:ins w:id="319" w:author="NATALIA A RODRIGUEZ-FIGUEROA" w:date="2022-01-18T12:25:00Z">
        <w:r w:rsidR="001B1B17">
          <w:rPr>
            <w:sz w:val="20"/>
            <w:szCs w:val="20"/>
            <w:lang w:val="en-US"/>
          </w:rPr>
          <w:t xml:space="preserve">R </w:t>
        </w:r>
        <w:r w:rsidR="003D5B4C">
          <w:rPr>
            <w:sz w:val="20"/>
            <w:szCs w:val="20"/>
            <w:lang w:val="en-US"/>
          </w:rPr>
          <w:t>codification was run in a Mac 8GB RAM device with a 1.1 GHz processor.</w:t>
        </w:r>
      </w:ins>
      <w:ins w:id="320" w:author="NATALIA A RODRIGUEZ-FIGUEROA" w:date="2022-01-18T11:30:00Z">
        <w:r w:rsidR="00650A4F">
          <w:rPr>
            <w:sz w:val="20"/>
            <w:szCs w:val="20"/>
            <w:lang w:val="en-US"/>
          </w:rPr>
          <w:t xml:space="preserve"> </w:t>
        </w:r>
      </w:ins>
      <w:ins w:id="321" w:author="NATALIA A RODRIGUEZ-FIGUEROA" w:date="2022-01-18T12:26:00Z">
        <w:r w:rsidR="003D5B4C">
          <w:rPr>
            <w:sz w:val="20"/>
            <w:szCs w:val="20"/>
            <w:lang w:val="en-US"/>
          </w:rPr>
          <w:t>T</w:t>
        </w:r>
      </w:ins>
      <w:ins w:id="322" w:author="NATALIA A RODRIGUEZ-FIGUEROA" w:date="2022-01-18T12:27:00Z">
        <w:r w:rsidR="003D5B4C">
          <w:rPr>
            <w:sz w:val="20"/>
            <w:szCs w:val="20"/>
            <w:lang w:val="en-US"/>
          </w:rPr>
          <w:t>h</w:t>
        </w:r>
      </w:ins>
      <w:ins w:id="323" w:author="NATALIA A RODRIGUEZ-FIGUEROA" w:date="2022-01-18T12:28:00Z">
        <w:r w:rsidR="003D5B4C">
          <w:rPr>
            <w:sz w:val="20"/>
            <w:szCs w:val="20"/>
            <w:lang w:val="en-US"/>
          </w:rPr>
          <w:t>is included the</w:t>
        </w:r>
      </w:ins>
      <w:ins w:id="324" w:author="NATALIA A RODRIGUEZ-FIGUEROA" w:date="2022-01-18T12:27:00Z">
        <w:r w:rsidR="003D5B4C">
          <w:rPr>
            <w:sz w:val="20"/>
            <w:szCs w:val="20"/>
            <w:lang w:val="en-US"/>
          </w:rPr>
          <w:t xml:space="preserve"> addition of d</w:t>
        </w:r>
      </w:ins>
      <w:ins w:id="325" w:author="NATALIA A RODRIGUEZ-FIGUEROA" w:date="2022-01-18T12:26:00Z">
        <w:r w:rsidR="003D5B4C">
          <w:rPr>
            <w:sz w:val="20"/>
            <w:szCs w:val="20"/>
            <w:lang w:val="en-US"/>
          </w:rPr>
          <w:t>ata storage</w:t>
        </w:r>
      </w:ins>
      <w:ins w:id="326" w:author="NATALIA A RODRIGUEZ-FIGUEROA" w:date="2022-01-18T12:29:00Z">
        <w:r w:rsidR="003D5B4C">
          <w:rPr>
            <w:sz w:val="20"/>
            <w:szCs w:val="20"/>
            <w:lang w:val="en-US"/>
          </w:rPr>
          <w:t xml:space="preserve"> </w:t>
        </w:r>
      </w:ins>
      <w:ins w:id="327" w:author="NATALIA A RODRIGUEZ-FIGUEROA" w:date="2022-01-18T12:30:00Z">
        <w:r w:rsidR="003D5B4C">
          <w:rPr>
            <w:sz w:val="20"/>
            <w:szCs w:val="20"/>
            <w:lang w:val="en-US"/>
          </w:rPr>
          <w:t xml:space="preserve">necessary </w:t>
        </w:r>
        <w:r w:rsidR="005E11E7">
          <w:rPr>
            <w:sz w:val="20"/>
            <w:szCs w:val="20"/>
            <w:lang w:val="en-US"/>
          </w:rPr>
          <w:t xml:space="preserve">to moderate </w:t>
        </w:r>
      </w:ins>
      <w:ins w:id="328" w:author="NATALIA A RODRIGUEZ-FIGUEROA" w:date="2022-01-18T12:32:00Z">
        <w:r w:rsidR="005E11E7">
          <w:rPr>
            <w:sz w:val="20"/>
            <w:szCs w:val="20"/>
            <w:lang w:val="en-US"/>
          </w:rPr>
          <w:t xml:space="preserve">prolonged </w:t>
        </w:r>
      </w:ins>
      <w:ins w:id="329" w:author="NATALIA A RODRIGUEZ-FIGUEROA" w:date="2022-01-18T12:31:00Z">
        <w:r w:rsidR="005E11E7">
          <w:rPr>
            <w:sz w:val="20"/>
            <w:szCs w:val="20"/>
            <w:lang w:val="en-US"/>
          </w:rPr>
          <w:t>run time for RFE</w:t>
        </w:r>
      </w:ins>
      <w:ins w:id="330" w:author="NATALIA A RODRIGUEZ-FIGUEROA" w:date="2022-01-18T12:32:00Z">
        <w:r w:rsidR="005E11E7">
          <w:rPr>
            <w:sz w:val="20"/>
            <w:szCs w:val="20"/>
            <w:lang w:val="en-US"/>
          </w:rPr>
          <w:t xml:space="preserve"> and validate features between datasets</w:t>
        </w:r>
      </w:ins>
      <w:ins w:id="331" w:author="NATALIA A RODRIGUEZ-FIGUEROA" w:date="2022-01-18T12:33:00Z">
        <w:r w:rsidR="005E11E7">
          <w:rPr>
            <w:sz w:val="20"/>
            <w:szCs w:val="20"/>
            <w:lang w:val="en-US"/>
          </w:rPr>
          <w:t xml:space="preserve"> while building classification models. </w:t>
        </w:r>
      </w:ins>
      <w:ins w:id="332" w:author="NATALIA A RODRIGUEZ-FIGUEROA" w:date="2022-01-15T16:29:00Z">
        <w:r w:rsidR="00657292" w:rsidRPr="00657292">
          <w:rPr>
            <w:sz w:val="20"/>
            <w:szCs w:val="20"/>
            <w:lang w:val="en-US"/>
            <w:rPrChange w:id="333" w:author="NATALIA A RODRIGUEZ-FIGUEROA" w:date="2022-01-15T16:29:00Z">
              <w:rPr>
                <w:lang w:val="en-US"/>
              </w:rPr>
            </w:rPrChange>
          </w:rPr>
          <w:t>To store the results from feature selection, the built-in function</w:t>
        </w:r>
      </w:ins>
      <w:ins w:id="334" w:author="NATALIA A RODRIGUEZ-FIGUEROA" w:date="2022-01-18T12:27:00Z">
        <w:r w:rsidR="003D5B4C">
          <w:rPr>
            <w:sz w:val="20"/>
            <w:szCs w:val="20"/>
            <w:lang w:val="en-US"/>
          </w:rPr>
          <w:t>s</w:t>
        </w:r>
      </w:ins>
      <w:ins w:id="335" w:author="NATALIA A RODRIGUEZ-FIGUEROA" w:date="2022-01-15T16:29:00Z">
        <w:r w:rsidR="00657292" w:rsidRPr="00657292">
          <w:rPr>
            <w:sz w:val="20"/>
            <w:szCs w:val="20"/>
            <w:lang w:val="en-US"/>
            <w:rPrChange w:id="336" w:author="NATALIA A RODRIGUEZ-FIGUEROA" w:date="2022-01-15T16:29:00Z">
              <w:rPr>
                <w:lang w:val="en-US"/>
              </w:rPr>
            </w:rPrChange>
          </w:rPr>
          <w:t xml:space="preserve"> would save the reduced matrix in a CSV file and information regarding run time and cross-validation scores for every computational run</w:t>
        </w:r>
      </w:ins>
      <w:ins w:id="337" w:author="NATALIA A RODRIGUEZ-FIGUEROA" w:date="2022-01-18T12:28:00Z">
        <w:r w:rsidR="003D5B4C">
          <w:rPr>
            <w:sz w:val="20"/>
            <w:szCs w:val="20"/>
            <w:lang w:val="en-US"/>
          </w:rPr>
          <w:t xml:space="preserve"> for </w:t>
        </w:r>
      </w:ins>
      <w:ins w:id="338" w:author="NATALIA A RODRIGUEZ-FIGUEROA" w:date="2022-01-18T12:33:00Z">
        <w:r w:rsidR="005E11E7">
          <w:rPr>
            <w:sz w:val="20"/>
            <w:szCs w:val="20"/>
            <w:lang w:val="en-US"/>
          </w:rPr>
          <w:t>further evaluation</w:t>
        </w:r>
      </w:ins>
      <w:ins w:id="339" w:author="NATALIA A RODRIGUEZ-FIGUEROA" w:date="2022-01-15T16:29:00Z">
        <w:r w:rsidR="00657292" w:rsidRPr="00657292">
          <w:rPr>
            <w:sz w:val="20"/>
            <w:szCs w:val="20"/>
            <w:lang w:val="en-US"/>
            <w:rPrChange w:id="340" w:author="NATALIA A RODRIGUEZ-FIGUEROA" w:date="2022-01-15T16:29:00Z">
              <w:rPr>
                <w:lang w:val="en-US"/>
              </w:rPr>
            </w:rPrChange>
          </w:rPr>
          <w:t xml:space="preserve">. </w:t>
        </w:r>
      </w:ins>
    </w:p>
    <w:p w14:paraId="2E71EF83" w14:textId="46C1F4CA" w:rsidR="0050767B" w:rsidDel="0050767B" w:rsidRDefault="0050767B" w:rsidP="00DB2BDF">
      <w:pPr>
        <w:jc w:val="both"/>
        <w:rPr>
          <w:del w:id="341" w:author="NATALIA A RODRIGUEZ-FIGUEROA" w:date="2022-01-16T13:41:00Z"/>
          <w:sz w:val="20"/>
          <w:szCs w:val="20"/>
          <w:lang w:val="en-US"/>
        </w:rPr>
      </w:pPr>
    </w:p>
    <w:p w14:paraId="178EFBC0" w14:textId="2D3BAEEA" w:rsidR="00B20468" w:rsidRPr="00B20468" w:rsidDel="00657292" w:rsidRDefault="00B20468" w:rsidP="00B20468">
      <w:pPr>
        <w:jc w:val="both"/>
        <w:rPr>
          <w:del w:id="342" w:author="NATALIA A RODRIGUEZ-FIGUEROA" w:date="2022-01-15T16:29:00Z"/>
          <w:sz w:val="20"/>
          <w:szCs w:val="20"/>
          <w:lang w:val="en-US"/>
        </w:rPr>
      </w:pPr>
      <w:del w:id="343" w:author="NATALIA A RODRIGUEZ-FIGUEROA" w:date="2022-01-15T16:29:00Z">
        <w:r w:rsidRPr="00B20468" w:rsidDel="00657292">
          <w:rPr>
            <w:sz w:val="20"/>
            <w:szCs w:val="20"/>
            <w:lang w:val="en-US"/>
          </w:rPr>
          <w:delText xml:space="preserve">A large number of predictors often lead to complex models with unreliable predictions, which is why the datasets needed to be reduced using programming </w:delText>
        </w:r>
      </w:del>
      <w:ins w:id="344" w:author="Wandaliz Torres-Garcia" w:date="2022-01-11T19:22:00Z">
        <w:del w:id="345" w:author="NATALIA A RODRIGUEZ-FIGUEROA" w:date="2022-01-15T16:29:00Z">
          <w:r w:rsidR="00192A9E" w:rsidDel="00657292">
            <w:rPr>
              <w:sz w:val="20"/>
              <w:szCs w:val="20"/>
              <w:lang w:val="en-US"/>
            </w:rPr>
            <w:delText>computational</w:delText>
          </w:r>
          <w:r w:rsidR="00192A9E" w:rsidRPr="00B20468" w:rsidDel="00657292">
            <w:rPr>
              <w:sz w:val="20"/>
              <w:szCs w:val="20"/>
              <w:lang w:val="en-US"/>
            </w:rPr>
            <w:delText xml:space="preserve"> </w:delText>
          </w:r>
        </w:del>
      </w:ins>
      <w:del w:id="346" w:author="NATALIA A RODRIGUEZ-FIGUEROA" w:date="2022-01-15T16:29:00Z">
        <w:r w:rsidRPr="00B20468" w:rsidDel="00657292">
          <w:rPr>
            <w:sz w:val="20"/>
            <w:szCs w:val="20"/>
            <w:lang w:val="en-US"/>
          </w:rPr>
          <w:delText xml:space="preserve">methods. </w:delText>
        </w:r>
        <w:commentRangeStart w:id="347"/>
        <w:r w:rsidRPr="00B20468" w:rsidDel="00657292">
          <w:rPr>
            <w:sz w:val="20"/>
            <w:szCs w:val="20"/>
            <w:lang w:val="en-US"/>
          </w:rPr>
          <w:delText xml:space="preserve">Feature Selection is a method in computer programming which </w:delText>
        </w:r>
      </w:del>
      <w:ins w:id="348" w:author="Wandaliz Torres-Garcia" w:date="2022-01-11T19:23:00Z">
        <w:del w:id="349" w:author="NATALIA A RODRIGUEZ-FIGUEROA" w:date="2022-01-15T16:29:00Z">
          <w:r w:rsidR="00192A9E" w:rsidDel="00657292">
            <w:rPr>
              <w:sz w:val="20"/>
              <w:szCs w:val="20"/>
              <w:lang w:val="en-US"/>
            </w:rPr>
            <w:delText>that</w:delText>
          </w:r>
          <w:r w:rsidR="00192A9E" w:rsidRPr="00B20468" w:rsidDel="00657292">
            <w:rPr>
              <w:sz w:val="20"/>
              <w:szCs w:val="20"/>
              <w:lang w:val="en-US"/>
            </w:rPr>
            <w:delText xml:space="preserve"> </w:delText>
          </w:r>
        </w:del>
      </w:ins>
      <w:del w:id="350" w:author="NATALIA A RODRIGUEZ-FIGUEROA" w:date="2022-01-15T16:29:00Z">
        <w:r w:rsidRPr="00B20468" w:rsidDel="00657292">
          <w:rPr>
            <w:sz w:val="20"/>
            <w:szCs w:val="20"/>
            <w:lang w:val="en-US"/>
          </w:rPr>
          <w:delText>takes a set of data and reduces the number of variables</w:delText>
        </w:r>
      </w:del>
      <w:del w:id="351" w:author="NATALIA A RODRIGUEZ-FIGUEROA" w:date="2022-01-12T01:18:00Z">
        <w:r w:rsidRPr="00B20468" w:rsidDel="003D0328">
          <w:rPr>
            <w:sz w:val="20"/>
            <w:szCs w:val="20"/>
            <w:lang w:val="en-US"/>
          </w:rPr>
          <w:delText xml:space="preserve"> </w:delText>
        </w:r>
      </w:del>
      <w:del w:id="352" w:author="NATALIA A RODRIGUEZ-FIGUEROA" w:date="2022-01-15T16:29:00Z">
        <w:r w:rsidRPr="00B20468" w:rsidDel="00657292">
          <w:rPr>
            <w:sz w:val="20"/>
            <w:szCs w:val="20"/>
            <w:lang w:val="en-US"/>
          </w:rPr>
          <w:delText>given a required prediction of a response variable</w:delText>
        </w:r>
      </w:del>
      <w:ins w:id="353" w:author="Wandaliz Torres-Garcia" w:date="2022-01-11T19:23:00Z">
        <w:del w:id="354" w:author="NATALIA A RODRIGUEZ-FIGUEROA" w:date="2022-01-12T01:18:00Z">
          <w:r w:rsidR="00192A9E" w:rsidDel="003D0328">
            <w:rPr>
              <w:sz w:val="20"/>
              <w:szCs w:val="20"/>
              <w:lang w:val="en-US"/>
            </w:rPr>
            <w:delText xml:space="preserve">based on different </w:delText>
          </w:r>
        </w:del>
      </w:ins>
      <w:ins w:id="355" w:author="Wandaliz Torres-Garcia" w:date="2022-01-11T19:24:00Z">
        <w:del w:id="356" w:author="NATALIA A RODRIGUEZ-FIGUEROA" w:date="2022-01-12T01:18:00Z">
          <w:r w:rsidR="00192A9E" w:rsidDel="003D0328">
            <w:rPr>
              <w:sz w:val="20"/>
              <w:szCs w:val="20"/>
              <w:lang w:val="en-US"/>
            </w:rPr>
            <w:delText xml:space="preserve">importance </w:delText>
          </w:r>
        </w:del>
      </w:ins>
      <w:ins w:id="357" w:author="Wandaliz Torres-Garcia" w:date="2022-01-11T19:23:00Z">
        <w:del w:id="358" w:author="NATALIA A RODRIGUEZ-FIGUEROA" w:date="2022-01-12T01:18:00Z">
          <w:r w:rsidR="00192A9E" w:rsidDel="003D0328">
            <w:rPr>
              <w:sz w:val="20"/>
              <w:szCs w:val="20"/>
              <w:lang w:val="en-US"/>
            </w:rPr>
            <w:delText>criteria</w:delText>
          </w:r>
        </w:del>
      </w:ins>
      <w:del w:id="359" w:author="NATALIA A RODRIGUEZ-FIGUEROA" w:date="2022-01-15T16:29:00Z">
        <w:r w:rsidRPr="00B20468" w:rsidDel="00657292">
          <w:rPr>
            <w:sz w:val="20"/>
            <w:szCs w:val="20"/>
            <w:lang w:val="en-US"/>
          </w:rPr>
          <w:delText>.</w:delText>
        </w:r>
        <w:commentRangeEnd w:id="347"/>
        <w:r w:rsidR="00192A9E" w:rsidDel="00657292">
          <w:rPr>
            <w:rStyle w:val="CommentReference"/>
          </w:rPr>
          <w:commentReference w:id="347"/>
        </w:r>
        <w:r w:rsidRPr="00B20468" w:rsidDel="00657292">
          <w:rPr>
            <w:sz w:val="20"/>
            <w:szCs w:val="20"/>
            <w:lang w:val="en-US"/>
          </w:rPr>
          <w:delText xml:space="preserve"> Inside feature selection, the genes can be reduced based on a scoring method (also known as filters), training a subset of genes to a machine learning algorithm for evaluation (otherwise known as wrappers)</w:delText>
        </w:r>
      </w:del>
      <w:ins w:id="360" w:author="Wandaliz Torres-Garcia" w:date="2022-01-11T19:24:00Z">
        <w:del w:id="361" w:author="NATALIA A RODRIGUEZ-FIGUEROA" w:date="2022-01-15T16:29:00Z">
          <w:r w:rsidR="00192A9E" w:rsidDel="00657292">
            <w:rPr>
              <w:sz w:val="20"/>
              <w:szCs w:val="20"/>
              <w:lang w:val="en-US"/>
            </w:rPr>
            <w:delText>,</w:delText>
          </w:r>
        </w:del>
      </w:ins>
      <w:del w:id="362" w:author="NATALIA A RODRIGUEZ-FIGUEROA" w:date="2022-01-15T16:29:00Z">
        <w:r w:rsidRPr="00B20468" w:rsidDel="00657292">
          <w:rPr>
            <w:sz w:val="20"/>
            <w:szCs w:val="20"/>
            <w:lang w:val="en-US"/>
          </w:rPr>
          <w:delText xml:space="preserve"> and even a combination of both (called embedded methods). Each of these contain</w:delText>
        </w:r>
      </w:del>
      <w:ins w:id="363" w:author="Wandaliz Torres-Garcia" w:date="2022-01-11T19:24:00Z">
        <w:del w:id="364" w:author="NATALIA A RODRIGUEZ-FIGUEROA" w:date="2022-01-15T16:29:00Z">
          <w:r w:rsidR="00192A9E" w:rsidDel="00657292">
            <w:rPr>
              <w:sz w:val="20"/>
              <w:szCs w:val="20"/>
              <w:lang w:val="en-US"/>
            </w:rPr>
            <w:delText>s</w:delText>
          </w:r>
        </w:del>
      </w:ins>
      <w:del w:id="365" w:author="NATALIA A RODRIGUEZ-FIGUEROA" w:date="2022-01-15T16:29:00Z">
        <w:r w:rsidRPr="00B20468" w:rsidDel="00657292">
          <w:rPr>
            <w:sz w:val="20"/>
            <w:szCs w:val="20"/>
            <w:lang w:val="en-US"/>
          </w:rPr>
          <w:delText xml:space="preserve"> shared and unique qualities as they search the optimal features, where the wrapper methods proved to incorporate dependency between variables while adding genes to an initial subset and evaluating the fit. The wrapper technique used for this study was the Recursive Feature Elimination (RFE)</w:delText>
        </w:r>
      </w:del>
      <w:ins w:id="366" w:author="Wandaliz Torres-Garcia" w:date="2022-01-11T19:24:00Z">
        <w:del w:id="367" w:author="NATALIA A RODRIGUEZ-FIGUEROA" w:date="2022-01-15T16:29:00Z">
          <w:r w:rsidR="00192A9E" w:rsidDel="00657292">
            <w:rPr>
              <w:sz w:val="20"/>
              <w:szCs w:val="20"/>
              <w:lang w:val="en-US"/>
            </w:rPr>
            <w:delText>RFE</w:delText>
          </w:r>
        </w:del>
      </w:ins>
      <w:del w:id="368" w:author="NATALIA A RODRIGUEZ-FIGUEROA" w:date="2022-01-15T16:29:00Z">
        <w:r w:rsidRPr="00B20468" w:rsidDel="00657292">
          <w:rPr>
            <w:sz w:val="20"/>
            <w:szCs w:val="20"/>
            <w:lang w:val="en-US"/>
          </w:rPr>
          <w:delText xml:space="preserve">, which starts with all features in the training dataset and removing </w:delText>
        </w:r>
      </w:del>
      <w:ins w:id="369" w:author="Wandaliz Torres-Garcia" w:date="2022-01-11T19:25:00Z">
        <w:del w:id="370" w:author="NATALIA A RODRIGUEZ-FIGUEROA" w:date="2022-01-15T16:29:00Z">
          <w:r w:rsidR="00192A9E" w:rsidRPr="00B20468" w:rsidDel="00657292">
            <w:rPr>
              <w:sz w:val="20"/>
              <w:szCs w:val="20"/>
              <w:lang w:val="en-US"/>
            </w:rPr>
            <w:delText>remov</w:delText>
          </w:r>
          <w:r w:rsidR="00192A9E" w:rsidDel="00657292">
            <w:rPr>
              <w:sz w:val="20"/>
              <w:szCs w:val="20"/>
              <w:lang w:val="en-US"/>
            </w:rPr>
            <w:delText>es</w:delText>
          </w:r>
          <w:r w:rsidR="00192A9E" w:rsidRPr="00B20468" w:rsidDel="00657292">
            <w:rPr>
              <w:sz w:val="20"/>
              <w:szCs w:val="20"/>
              <w:lang w:val="en-US"/>
            </w:rPr>
            <w:delText xml:space="preserve"> </w:delText>
          </w:r>
        </w:del>
      </w:ins>
      <w:del w:id="371" w:author="NATALIA A RODRIGUEZ-FIGUEROA" w:date="2022-01-15T16:29:00Z">
        <w:r w:rsidRPr="00B20468" w:rsidDel="00657292">
          <w:rPr>
            <w:sz w:val="20"/>
            <w:szCs w:val="20"/>
            <w:lang w:val="en-US"/>
          </w:rPr>
          <w:delText xml:space="preserve">features by their rank of importance depending on the algorithms or statistical tests [5]. Although using this method </w:delText>
        </w:r>
      </w:del>
      <w:ins w:id="372" w:author="Wandaliz Torres-Garcia" w:date="2022-01-11T19:25:00Z">
        <w:del w:id="373" w:author="NATALIA A RODRIGUEZ-FIGUEROA" w:date="2022-01-15T16:29:00Z">
          <w:r w:rsidR="00192A9E" w:rsidDel="00657292">
            <w:rPr>
              <w:sz w:val="20"/>
              <w:szCs w:val="20"/>
              <w:lang w:val="en-US"/>
            </w:rPr>
            <w:delText xml:space="preserve">can be advantageous </w:delText>
          </w:r>
        </w:del>
      </w:ins>
      <w:del w:id="374" w:author="NATALIA A RODRIGUEZ-FIGUEROA" w:date="2022-01-15T16:29:00Z">
        <w:r w:rsidRPr="00B20468" w:rsidDel="00657292">
          <w:rPr>
            <w:sz w:val="20"/>
            <w:szCs w:val="20"/>
            <w:lang w:val="en-US"/>
          </w:rPr>
          <w:delText>presented advantages</w:delText>
        </w:r>
      </w:del>
      <w:ins w:id="375" w:author="Wandaliz Torres-Garcia" w:date="2022-01-11T19:26:00Z">
        <w:del w:id="376" w:author="NATALIA A RODRIGUEZ-FIGUEROA" w:date="2022-01-15T16:29:00Z">
          <w:r w:rsidR="00192A9E" w:rsidDel="00657292">
            <w:rPr>
              <w:sz w:val="20"/>
              <w:szCs w:val="20"/>
              <w:lang w:val="en-US"/>
            </w:rPr>
            <w:delText>to</w:delText>
          </w:r>
        </w:del>
      </w:ins>
      <w:ins w:id="377" w:author="Wandaliz Torres-Garcia" w:date="2022-01-11T19:25:00Z">
        <w:del w:id="378" w:author="NATALIA A RODRIGUEZ-FIGUEROA" w:date="2022-01-15T16:29:00Z">
          <w:r w:rsidR="00192A9E" w:rsidDel="00657292">
            <w:rPr>
              <w:sz w:val="20"/>
              <w:szCs w:val="20"/>
              <w:lang w:val="en-US"/>
            </w:rPr>
            <w:delText xml:space="preserve"> understand the biological interdependencies between genes</w:delText>
          </w:r>
        </w:del>
      </w:ins>
      <w:del w:id="379" w:author="NATALIA A RODRIGUEZ-FIGUEROA" w:date="2022-01-15T16:29:00Z">
        <w:r w:rsidRPr="00B20468" w:rsidDel="00657292">
          <w:rPr>
            <w:sz w:val="20"/>
            <w:szCs w:val="20"/>
            <w:lang w:val="en-US"/>
          </w:rPr>
          <w:delText xml:space="preserve"> in biological relevance with gene dependency, wrappers are also </w:delText>
        </w:r>
      </w:del>
      <w:ins w:id="380" w:author="Wandaliz Torres-Garcia" w:date="2022-01-11T19:26:00Z">
        <w:del w:id="381" w:author="NATALIA A RODRIGUEZ-FIGUEROA" w:date="2022-01-15T16:29:00Z">
          <w:r w:rsidR="00192A9E" w:rsidDel="00657292">
            <w:rPr>
              <w:sz w:val="20"/>
              <w:szCs w:val="20"/>
              <w:lang w:val="en-US"/>
            </w:rPr>
            <w:delText>often</w:delText>
          </w:r>
          <w:r w:rsidR="00192A9E" w:rsidRPr="00B20468" w:rsidDel="00657292">
            <w:rPr>
              <w:sz w:val="20"/>
              <w:szCs w:val="20"/>
              <w:lang w:val="en-US"/>
            </w:rPr>
            <w:delText xml:space="preserve"> </w:delText>
          </w:r>
        </w:del>
      </w:ins>
      <w:del w:id="382" w:author="NATALIA A RODRIGUEZ-FIGUEROA" w:date="2022-01-15T16:29:00Z">
        <w:r w:rsidRPr="00B20468" w:rsidDel="00657292">
          <w:rPr>
            <w:sz w:val="20"/>
            <w:szCs w:val="20"/>
            <w:lang w:val="en-US"/>
          </w:rPr>
          <w:delText>characterized to run high</w:delText>
        </w:r>
      </w:del>
      <w:ins w:id="383" w:author="Wandaliz Torres-Garcia" w:date="2022-01-11T20:05:00Z">
        <w:del w:id="384" w:author="NATALIA A RODRIGUEZ-FIGUEROA" w:date="2022-01-15T16:29:00Z">
          <w:r w:rsidR="00CE5B81" w:rsidDel="00657292">
            <w:rPr>
              <w:sz w:val="20"/>
              <w:szCs w:val="20"/>
              <w:lang w:val="en-US"/>
            </w:rPr>
            <w:delText>by</w:delText>
          </w:r>
        </w:del>
      </w:ins>
      <w:ins w:id="385" w:author="Wandaliz Torres-Garcia" w:date="2022-01-11T19:26:00Z">
        <w:del w:id="386" w:author="NATALIA A RODRIGUEZ-FIGUEROA" w:date="2022-01-15T16:29:00Z">
          <w:r w:rsidR="00192A9E" w:rsidDel="00657292">
            <w:rPr>
              <w:sz w:val="20"/>
              <w:szCs w:val="20"/>
              <w:lang w:val="en-US"/>
            </w:rPr>
            <w:delText xml:space="preserve"> extensive</w:delText>
          </w:r>
        </w:del>
      </w:ins>
      <w:del w:id="387" w:author="NATALIA A RODRIGUEZ-FIGUEROA" w:date="2022-01-15T16:29:00Z">
        <w:r w:rsidRPr="00B20468" w:rsidDel="00657292">
          <w:rPr>
            <w:sz w:val="20"/>
            <w:szCs w:val="20"/>
            <w:lang w:val="en-US"/>
          </w:rPr>
          <w:delText xml:space="preserve"> computational times. </w:delText>
        </w:r>
      </w:del>
      <w:commentRangeStart w:id="388"/>
      <w:del w:id="389" w:author="NATALIA A RODRIGUEZ-FIGUEROA" w:date="2022-01-12T12:50:00Z">
        <w:r w:rsidRPr="00B20468" w:rsidDel="00F625E5">
          <w:rPr>
            <w:sz w:val="20"/>
            <w:szCs w:val="20"/>
            <w:lang w:val="en-US"/>
          </w:rPr>
          <w:delText xml:space="preserve">To analyze the effect of </w:delText>
        </w:r>
      </w:del>
      <w:ins w:id="390" w:author="Wandaliz Torres-Garcia" w:date="2022-01-11T19:27:00Z">
        <w:del w:id="391" w:author="NATALIA A RODRIGUEZ-FIGUEROA" w:date="2022-01-12T12:50:00Z">
          <w:r w:rsidR="00192A9E" w:rsidDel="00F625E5">
            <w:rPr>
              <w:sz w:val="20"/>
              <w:szCs w:val="20"/>
              <w:lang w:val="en-US"/>
            </w:rPr>
            <w:delText xml:space="preserve">the </w:delText>
          </w:r>
        </w:del>
      </w:ins>
      <w:del w:id="392" w:author="NATALIA A RODRIGUEZ-FIGUEROA" w:date="2022-01-12T12:50:00Z">
        <w:r w:rsidRPr="00B20468" w:rsidDel="00F625E5">
          <w:rPr>
            <w:sz w:val="20"/>
            <w:szCs w:val="20"/>
            <w:lang w:val="en-US"/>
          </w:rPr>
          <w:delText xml:space="preserve">number of predictors, RFE with Random Forest Classifier was applied for 3,10 and 100 features for TCGA and ICGC datasets. </w:delText>
        </w:r>
        <w:commentRangeEnd w:id="388"/>
        <w:r w:rsidR="00192A9E" w:rsidDel="00F625E5">
          <w:rPr>
            <w:rStyle w:val="CommentReference"/>
          </w:rPr>
          <w:commentReference w:id="388"/>
        </w:r>
      </w:del>
    </w:p>
    <w:p w14:paraId="73044546" w14:textId="65B20293" w:rsidR="00B20468" w:rsidRPr="00B20468" w:rsidDel="00657292" w:rsidRDefault="00B20468" w:rsidP="00B20468">
      <w:pPr>
        <w:jc w:val="both"/>
        <w:rPr>
          <w:del w:id="393" w:author="NATALIA A RODRIGUEZ-FIGUEROA" w:date="2022-01-15T16:29:00Z"/>
          <w:b/>
          <w:bCs/>
          <w:sz w:val="20"/>
          <w:szCs w:val="20"/>
          <w:lang w:val="en-US"/>
        </w:rPr>
      </w:pPr>
    </w:p>
    <w:p w14:paraId="55DC7BD9" w14:textId="6BDF9B46" w:rsidR="00E264F3" w:rsidRPr="00B20468" w:rsidDel="00657292" w:rsidRDefault="00E970EA" w:rsidP="00DB2BDF">
      <w:pPr>
        <w:pStyle w:val="ListParagraph"/>
        <w:numPr>
          <w:ilvl w:val="1"/>
          <w:numId w:val="1"/>
        </w:numPr>
        <w:jc w:val="both"/>
        <w:rPr>
          <w:del w:id="394" w:author="NATALIA A RODRIGUEZ-FIGUEROA" w:date="2022-01-15T16:28:00Z"/>
          <w:b/>
          <w:bCs/>
          <w:sz w:val="20"/>
          <w:szCs w:val="20"/>
          <w:lang w:val="en-US"/>
        </w:rPr>
      </w:pPr>
      <w:del w:id="395" w:author="NATALIA A RODRIGUEZ-FIGUEROA" w:date="2022-01-15T16:28:00Z">
        <w:r w:rsidDel="00657292">
          <w:rPr>
            <w:b/>
            <w:bCs/>
            <w:sz w:val="20"/>
            <w:szCs w:val="20"/>
            <w:lang w:val="en-US"/>
          </w:rPr>
          <w:delText xml:space="preserve"> Data Storage</w:delText>
        </w:r>
      </w:del>
    </w:p>
    <w:p w14:paraId="5B82436F" w14:textId="62CA4277" w:rsidR="00657292" w:rsidDel="00657292" w:rsidRDefault="00E264F3" w:rsidP="00DB2BDF">
      <w:pPr>
        <w:jc w:val="both"/>
        <w:rPr>
          <w:del w:id="396" w:author="NATALIA A RODRIGUEZ-FIGUEROA" w:date="2022-01-15T16:29:00Z"/>
          <w:sz w:val="20"/>
          <w:szCs w:val="20"/>
          <w:lang w:val="en-US"/>
        </w:rPr>
      </w:pPr>
      <w:del w:id="397" w:author="NATALIA A RODRIGUEZ-FIGUEROA" w:date="2022-01-15T16:29:00Z">
        <w:r w:rsidDel="00657292">
          <w:rPr>
            <w:sz w:val="20"/>
            <w:szCs w:val="20"/>
            <w:lang w:val="en-US"/>
          </w:rPr>
          <w:delText xml:space="preserve">Aside from generating the functions necessary to execute RFE, </w:delText>
        </w:r>
      </w:del>
      <w:del w:id="398" w:author="NATALIA A RODRIGUEZ-FIGUEROA" w:date="2022-01-12T15:37:00Z">
        <w:r w:rsidDel="00686095">
          <w:rPr>
            <w:sz w:val="20"/>
            <w:szCs w:val="20"/>
            <w:lang w:val="en-US"/>
          </w:rPr>
          <w:delText>new additions</w:delText>
        </w:r>
      </w:del>
      <w:del w:id="399" w:author="NATALIA A RODRIGUEZ-FIGUEROA" w:date="2022-01-15T16:29:00Z">
        <w:r w:rsidDel="00657292">
          <w:rPr>
            <w:sz w:val="20"/>
            <w:szCs w:val="20"/>
            <w:lang w:val="en-US"/>
          </w:rPr>
          <w:delText xml:space="preserve"> of data storage and cross </w:delText>
        </w:r>
      </w:del>
      <w:ins w:id="400" w:author="Wandaliz Torres-Garcia" w:date="2022-01-11T19:27:00Z">
        <w:del w:id="401" w:author="NATALIA A RODRIGUEZ-FIGUEROA" w:date="2022-01-15T16:29:00Z">
          <w:r w:rsidR="00192A9E" w:rsidDel="00657292">
            <w:rPr>
              <w:sz w:val="20"/>
              <w:szCs w:val="20"/>
              <w:lang w:val="en-US"/>
            </w:rPr>
            <w:delText>cross-</w:delText>
          </w:r>
        </w:del>
      </w:ins>
      <w:del w:id="402" w:author="NATALIA A RODRIGUEZ-FIGUEROA" w:date="2022-01-15T16:29:00Z">
        <w:r w:rsidDel="00657292">
          <w:rPr>
            <w:sz w:val="20"/>
            <w:szCs w:val="20"/>
            <w:lang w:val="en-US"/>
          </w:rPr>
          <w:delText>validation supported the creation of an in-built</w:delText>
        </w:r>
      </w:del>
      <w:ins w:id="403" w:author="Wandaliz Torres-Garcia" w:date="2022-01-11T19:28:00Z">
        <w:del w:id="404" w:author="NATALIA A RODRIGUEZ-FIGUEROA" w:date="2022-01-15T16:29:00Z">
          <w:r w:rsidR="00192A9E" w:rsidDel="00657292">
            <w:rPr>
              <w:sz w:val="20"/>
              <w:szCs w:val="20"/>
              <w:lang w:val="en-US"/>
            </w:rPr>
            <w:delText>-in</w:delText>
          </w:r>
        </w:del>
      </w:ins>
      <w:del w:id="405" w:author="NATALIA A RODRIGUEZ-FIGUEROA" w:date="2022-01-15T16:29:00Z">
        <w:r w:rsidDel="00657292">
          <w:rPr>
            <w:sz w:val="20"/>
            <w:szCs w:val="20"/>
            <w:lang w:val="en-US"/>
          </w:rPr>
          <w:delText xml:space="preserve"> function</w:delText>
        </w:r>
      </w:del>
      <w:del w:id="406" w:author="NATALIA A RODRIGUEZ-FIGUEROA" w:date="2022-01-12T15:37:00Z">
        <w:r w:rsidDel="00686095">
          <w:rPr>
            <w:sz w:val="20"/>
            <w:szCs w:val="20"/>
            <w:lang w:val="en-US"/>
          </w:rPr>
          <w:delText xml:space="preserve"> in Python</w:delText>
        </w:r>
      </w:del>
      <w:del w:id="407" w:author="NATALIA A RODRIGUEZ-FIGUEROA" w:date="2022-01-15T16:29:00Z">
        <w:r w:rsidDel="00657292">
          <w:rPr>
            <w:sz w:val="20"/>
            <w:szCs w:val="20"/>
            <w:lang w:val="en-US"/>
          </w:rPr>
          <w:delText xml:space="preserve">. </w:delText>
        </w:r>
        <w:r w:rsidR="00641EB1" w:rsidDel="00657292">
          <w:rPr>
            <w:sz w:val="20"/>
            <w:szCs w:val="20"/>
            <w:lang w:val="en-US"/>
          </w:rPr>
          <w:delText xml:space="preserve">To </w:delText>
        </w:r>
      </w:del>
      <w:del w:id="408" w:author="NATALIA A RODRIGUEZ-FIGUEROA" w:date="2022-01-12T15:36:00Z">
        <w:r w:rsidR="00641EB1" w:rsidDel="00686095">
          <w:rPr>
            <w:sz w:val="20"/>
            <w:szCs w:val="20"/>
            <w:lang w:val="en-US"/>
          </w:rPr>
          <w:delText>avoid losing the</w:delText>
        </w:r>
      </w:del>
      <w:del w:id="409" w:author="NATALIA A RODRIGUEZ-FIGUEROA" w:date="2022-01-15T16:29:00Z">
        <w:r w:rsidR="00641EB1" w:rsidDel="00657292">
          <w:rPr>
            <w:sz w:val="20"/>
            <w:szCs w:val="20"/>
            <w:lang w:val="en-US"/>
          </w:rPr>
          <w:delText xml:space="preserve"> results from feature selection, the in-built</w:delText>
        </w:r>
      </w:del>
      <w:ins w:id="410" w:author="Wandaliz Torres-Garcia" w:date="2022-01-11T19:28:00Z">
        <w:del w:id="411" w:author="NATALIA A RODRIGUEZ-FIGUEROA" w:date="2022-01-15T16:29:00Z">
          <w:r w:rsidR="00192A9E" w:rsidDel="00657292">
            <w:rPr>
              <w:sz w:val="20"/>
              <w:szCs w:val="20"/>
              <w:lang w:val="en-US"/>
            </w:rPr>
            <w:delText>-in</w:delText>
          </w:r>
        </w:del>
      </w:ins>
      <w:del w:id="412" w:author="NATALIA A RODRIGUEZ-FIGUEROA" w:date="2022-01-15T16:29:00Z">
        <w:r w:rsidR="00641EB1" w:rsidDel="00657292">
          <w:rPr>
            <w:sz w:val="20"/>
            <w:szCs w:val="20"/>
            <w:lang w:val="en-US"/>
          </w:rPr>
          <w:delText xml:space="preserve"> function would save the reduced matrix in a csv </w:delText>
        </w:r>
      </w:del>
      <w:ins w:id="413" w:author="Wandaliz Torres-Garcia" w:date="2022-01-11T19:28:00Z">
        <w:del w:id="414" w:author="NATALIA A RODRIGUEZ-FIGUEROA" w:date="2022-01-15T16:29:00Z">
          <w:r w:rsidR="00192A9E" w:rsidDel="00657292">
            <w:rPr>
              <w:sz w:val="20"/>
              <w:szCs w:val="20"/>
              <w:lang w:val="en-US"/>
            </w:rPr>
            <w:delText xml:space="preserve">CSV </w:delText>
          </w:r>
        </w:del>
      </w:ins>
      <w:del w:id="415" w:author="NATALIA A RODRIGUEZ-FIGUEROA" w:date="2022-01-15T16:29:00Z">
        <w:r w:rsidR="00641EB1" w:rsidDel="00657292">
          <w:rPr>
            <w:sz w:val="20"/>
            <w:szCs w:val="20"/>
            <w:lang w:val="en-US"/>
          </w:rPr>
          <w:delText xml:space="preserve">file while </w:delText>
        </w:r>
      </w:del>
      <w:ins w:id="416" w:author="Wandaliz Torres-Garcia" w:date="2022-01-11T19:28:00Z">
        <w:del w:id="417" w:author="NATALIA A RODRIGUEZ-FIGUEROA" w:date="2022-01-15T16:29:00Z">
          <w:r w:rsidR="00192A9E" w:rsidDel="00657292">
            <w:rPr>
              <w:sz w:val="20"/>
              <w:szCs w:val="20"/>
              <w:lang w:val="en-US"/>
            </w:rPr>
            <w:delText xml:space="preserve">and </w:delText>
          </w:r>
        </w:del>
      </w:ins>
      <w:del w:id="418" w:author="NATALIA A RODRIGUEZ-FIGUEROA" w:date="2022-01-15T16:29:00Z">
        <w:r w:rsidR="00641EB1" w:rsidDel="00657292">
          <w:rPr>
            <w:sz w:val="20"/>
            <w:szCs w:val="20"/>
            <w:lang w:val="en-US"/>
          </w:rPr>
          <w:delText xml:space="preserve">information regarding run time and cross </w:delText>
        </w:r>
      </w:del>
      <w:ins w:id="419" w:author="Wandaliz Torres-Garcia" w:date="2022-01-11T19:28:00Z">
        <w:del w:id="420" w:author="NATALIA A RODRIGUEZ-FIGUEROA" w:date="2022-01-15T16:29:00Z">
          <w:r w:rsidR="00192A9E" w:rsidDel="00657292">
            <w:rPr>
              <w:sz w:val="20"/>
              <w:szCs w:val="20"/>
              <w:lang w:val="en-US"/>
            </w:rPr>
            <w:delText>cross-</w:delText>
          </w:r>
        </w:del>
      </w:ins>
      <w:del w:id="421" w:author="NATALIA A RODRIGUEZ-FIGUEROA" w:date="2022-01-15T16:29:00Z">
        <w:r w:rsidR="00641EB1" w:rsidDel="00657292">
          <w:rPr>
            <w:sz w:val="20"/>
            <w:szCs w:val="20"/>
            <w:lang w:val="en-US"/>
          </w:rPr>
          <w:delText>validation scores</w:delText>
        </w:r>
      </w:del>
      <w:ins w:id="422" w:author="Wandaliz Torres-Garcia" w:date="2022-01-11T19:28:00Z">
        <w:del w:id="423" w:author="NATALIA A RODRIGUEZ-FIGUEROA" w:date="2022-01-15T16:29:00Z">
          <w:r w:rsidR="00192A9E" w:rsidDel="00657292">
            <w:rPr>
              <w:sz w:val="20"/>
              <w:szCs w:val="20"/>
              <w:lang w:val="en-US"/>
            </w:rPr>
            <w:delText xml:space="preserve"> for every computational run</w:delText>
          </w:r>
        </w:del>
      </w:ins>
      <w:del w:id="424" w:author="NATALIA A RODRIGUEZ-FIGUEROA" w:date="2022-01-15T16:29:00Z">
        <w:r w:rsidR="00641EB1" w:rsidDel="00657292">
          <w:rPr>
            <w:sz w:val="20"/>
            <w:szCs w:val="20"/>
            <w:lang w:val="en-US"/>
          </w:rPr>
          <w:delText xml:space="preserve">. An initial learner evaluation using cross </w:delText>
        </w:r>
      </w:del>
      <w:ins w:id="425" w:author="Wandaliz Torres-Garcia" w:date="2022-01-11T19:29:00Z">
        <w:del w:id="426" w:author="NATALIA A RODRIGUEZ-FIGUEROA" w:date="2022-01-15T16:29:00Z">
          <w:r w:rsidR="00192A9E" w:rsidDel="00657292">
            <w:rPr>
              <w:sz w:val="20"/>
              <w:szCs w:val="20"/>
              <w:lang w:val="en-US"/>
            </w:rPr>
            <w:delText>cross-</w:delText>
          </w:r>
        </w:del>
      </w:ins>
      <w:del w:id="427" w:author="NATALIA A RODRIGUEZ-FIGUEROA" w:date="2022-01-15T16:29:00Z">
        <w:r w:rsidR="00641EB1" w:rsidDel="00657292">
          <w:rPr>
            <w:sz w:val="20"/>
            <w:szCs w:val="20"/>
            <w:lang w:val="en-US"/>
          </w:rPr>
          <w:delText>validation was applied using 3 repeats and 5 folds to reduce overfitting</w:delText>
        </w:r>
        <w:r w:rsidR="00120498" w:rsidDel="00657292">
          <w:rPr>
            <w:sz w:val="20"/>
            <w:szCs w:val="20"/>
            <w:lang w:val="en-US"/>
          </w:rPr>
          <w:delText xml:space="preserve">, a recommended step when working with </w:delText>
        </w:r>
      </w:del>
      <w:ins w:id="428" w:author="Wandaliz Torres-Garcia" w:date="2022-01-11T19:29:00Z">
        <w:del w:id="429" w:author="NATALIA A RODRIGUEZ-FIGUEROA" w:date="2022-01-15T16:29:00Z">
          <w:r w:rsidR="00192A9E" w:rsidDel="00657292">
            <w:rPr>
              <w:sz w:val="20"/>
              <w:szCs w:val="20"/>
              <w:lang w:val="en-US"/>
            </w:rPr>
            <w:delText xml:space="preserve">machine learning methods as well as the classifiers within the </w:delText>
          </w:r>
        </w:del>
      </w:ins>
      <w:del w:id="430" w:author="NATALIA A RODRIGUEZ-FIGUEROA" w:date="2022-01-15T16:29:00Z">
        <w:r w:rsidR="00120498" w:rsidDel="00657292">
          <w:rPr>
            <w:sz w:val="20"/>
            <w:szCs w:val="20"/>
            <w:lang w:val="en-US"/>
          </w:rPr>
          <w:delText xml:space="preserve">wrapper methods. </w:delText>
        </w:r>
      </w:del>
    </w:p>
    <w:p w14:paraId="283C73A4" w14:textId="77777777" w:rsidR="00E264F3" w:rsidRPr="004A2AAF" w:rsidRDefault="00E264F3" w:rsidP="00DB2BDF">
      <w:pPr>
        <w:jc w:val="both"/>
        <w:rPr>
          <w:sz w:val="20"/>
          <w:szCs w:val="20"/>
          <w:lang w:val="en-US"/>
        </w:rPr>
      </w:pPr>
    </w:p>
    <w:p w14:paraId="74F913AC" w14:textId="635D4C72" w:rsidR="00DB2BDF" w:rsidRPr="00687F91" w:rsidDel="0050767B" w:rsidRDefault="00B20468" w:rsidP="00DB2BDF">
      <w:pPr>
        <w:pStyle w:val="ListParagraph"/>
        <w:numPr>
          <w:ilvl w:val="1"/>
          <w:numId w:val="1"/>
        </w:numPr>
        <w:jc w:val="both"/>
        <w:rPr>
          <w:del w:id="431" w:author="NATALIA A RODRIGUEZ-FIGUEROA" w:date="2022-01-16T13:41:00Z"/>
          <w:b/>
          <w:bCs/>
          <w:sz w:val="20"/>
          <w:szCs w:val="20"/>
          <w:lang w:val="en-US"/>
        </w:rPr>
      </w:pPr>
      <w:del w:id="432" w:author="NATALIA A RODRIGUEZ-FIGUEROA" w:date="2022-01-16T13:41:00Z">
        <w:r w:rsidDel="0050767B">
          <w:rPr>
            <w:b/>
            <w:bCs/>
            <w:sz w:val="20"/>
            <w:szCs w:val="20"/>
            <w:lang w:val="en-US"/>
          </w:rPr>
          <w:delText xml:space="preserve">Classification </w:delText>
        </w:r>
        <w:r w:rsidR="00DB2BDF" w:rsidRPr="00770B84" w:rsidDel="0050767B">
          <w:rPr>
            <w:b/>
            <w:bCs/>
            <w:sz w:val="20"/>
            <w:szCs w:val="20"/>
            <w:lang w:val="en-US"/>
          </w:rPr>
          <w:delText>Model</w:delText>
        </w:r>
        <w:r w:rsidDel="0050767B">
          <w:rPr>
            <w:b/>
            <w:bCs/>
            <w:sz w:val="20"/>
            <w:szCs w:val="20"/>
            <w:lang w:val="en-US"/>
          </w:rPr>
          <w:delText>s and</w:delText>
        </w:r>
        <w:r w:rsidR="00DB2BDF" w:rsidRPr="00770B84" w:rsidDel="0050767B">
          <w:rPr>
            <w:b/>
            <w:bCs/>
            <w:sz w:val="20"/>
            <w:szCs w:val="20"/>
            <w:lang w:val="en-US"/>
          </w:rPr>
          <w:delText xml:space="preserve"> Performance</w:delText>
        </w:r>
      </w:del>
    </w:p>
    <w:p w14:paraId="638BA7CA" w14:textId="79C15433" w:rsidR="005E4B88" w:rsidRDefault="00192A9E" w:rsidP="00315303">
      <w:pPr>
        <w:jc w:val="both"/>
        <w:rPr>
          <w:ins w:id="433" w:author="NATALIA A RODRIGUEZ-FIGUEROA" w:date="2022-01-18T19:34:00Z"/>
          <w:sz w:val="20"/>
          <w:szCs w:val="20"/>
          <w:lang w:val="en-US"/>
        </w:rPr>
      </w:pPr>
      <w:ins w:id="434" w:author="Wandaliz Torres-Garcia" w:date="2022-01-11T19:30:00Z">
        <w:r>
          <w:rPr>
            <w:sz w:val="20"/>
            <w:szCs w:val="20"/>
            <w:lang w:val="en-US"/>
          </w:rPr>
          <w:t xml:space="preserve">Once the </w:t>
        </w:r>
      </w:ins>
      <w:del w:id="435" w:author="Wandaliz Torres-Garcia" w:date="2022-01-11T19:30:00Z">
        <w:r w:rsidR="00120498" w:rsidDel="00192A9E">
          <w:rPr>
            <w:sz w:val="20"/>
            <w:szCs w:val="20"/>
            <w:lang w:val="en-US"/>
          </w:rPr>
          <w:delText xml:space="preserve">When the </w:delText>
        </w:r>
      </w:del>
      <w:r w:rsidR="00120498">
        <w:rPr>
          <w:sz w:val="20"/>
          <w:szCs w:val="20"/>
          <w:lang w:val="en-US"/>
        </w:rPr>
        <w:t xml:space="preserve">feature selection </w:t>
      </w:r>
      <w:ins w:id="436" w:author="Wandaliz Torres-Garcia" w:date="2022-01-11T19:30:00Z">
        <w:r>
          <w:rPr>
            <w:sz w:val="20"/>
            <w:szCs w:val="20"/>
            <w:lang w:val="en-US"/>
          </w:rPr>
          <w:t xml:space="preserve">step </w:t>
        </w:r>
      </w:ins>
      <w:r w:rsidR="00120498">
        <w:rPr>
          <w:sz w:val="20"/>
          <w:szCs w:val="20"/>
          <w:lang w:val="en-US"/>
        </w:rPr>
        <w:t>was complete</w:t>
      </w:r>
      <w:ins w:id="437" w:author="Wandaliz Torres-Garcia" w:date="2022-01-11T19:30:00Z">
        <w:r>
          <w:rPr>
            <w:sz w:val="20"/>
            <w:szCs w:val="20"/>
            <w:lang w:val="en-US"/>
          </w:rPr>
          <w:t>d</w:t>
        </w:r>
      </w:ins>
      <w:r w:rsidR="00120498">
        <w:rPr>
          <w:sz w:val="20"/>
          <w:szCs w:val="20"/>
          <w:lang w:val="en-US"/>
        </w:rPr>
        <w:t xml:space="preserve">, </w:t>
      </w:r>
      <w:ins w:id="438" w:author="Wandaliz Torres-Garcia" w:date="2022-01-11T19:30:00Z">
        <w:r>
          <w:rPr>
            <w:sz w:val="20"/>
            <w:szCs w:val="20"/>
            <w:lang w:val="en-US"/>
          </w:rPr>
          <w:t xml:space="preserve">the </w:t>
        </w:r>
      </w:ins>
      <w:ins w:id="439" w:author="Wandaliz Torres-Garcia" w:date="2022-01-11T19:31:00Z">
        <w:r>
          <w:rPr>
            <w:sz w:val="20"/>
            <w:szCs w:val="20"/>
            <w:lang w:val="en-US"/>
          </w:rPr>
          <w:t xml:space="preserve">predictive performance of the </w:t>
        </w:r>
      </w:ins>
      <w:ins w:id="440" w:author="Wandaliz Torres-Garcia" w:date="2022-01-11T19:30:00Z">
        <w:r>
          <w:rPr>
            <w:sz w:val="20"/>
            <w:szCs w:val="20"/>
            <w:lang w:val="en-US"/>
          </w:rPr>
          <w:t xml:space="preserve">reduced set of important genes </w:t>
        </w:r>
      </w:ins>
      <w:del w:id="441" w:author="Wandaliz Torres-Garcia" w:date="2022-01-11T19:30:00Z">
        <w:r w:rsidR="00120498" w:rsidDel="00192A9E">
          <w:rPr>
            <w:sz w:val="20"/>
            <w:szCs w:val="20"/>
            <w:lang w:val="en-US"/>
          </w:rPr>
          <w:delText xml:space="preserve">the matrix results </w:delText>
        </w:r>
      </w:del>
      <w:r w:rsidR="00120498">
        <w:rPr>
          <w:sz w:val="20"/>
          <w:szCs w:val="20"/>
          <w:lang w:val="en-US"/>
        </w:rPr>
        <w:t xml:space="preserve">obtained from TCGA and ICGC were </w:t>
      </w:r>
      <w:ins w:id="442" w:author="Wandaliz Torres-Garcia" w:date="2022-01-11T19:31:00Z">
        <w:r>
          <w:rPr>
            <w:sz w:val="20"/>
            <w:szCs w:val="20"/>
            <w:lang w:val="en-US"/>
          </w:rPr>
          <w:t xml:space="preserve">evaluated using </w:t>
        </w:r>
      </w:ins>
      <w:ins w:id="443" w:author="NATALIA A RODRIGUEZ-FIGUEROA" w:date="2022-01-19T17:37:00Z">
        <w:r w:rsidR="00812577">
          <w:rPr>
            <w:sz w:val="20"/>
            <w:szCs w:val="20"/>
            <w:lang w:val="en-US"/>
          </w:rPr>
          <w:t xml:space="preserve">cross validation of 10 folds in </w:t>
        </w:r>
      </w:ins>
      <w:del w:id="444" w:author="Wandaliz Torres-Garcia" w:date="2022-01-11T19:31:00Z">
        <w:r w:rsidR="00120498" w:rsidDel="00192A9E">
          <w:rPr>
            <w:sz w:val="20"/>
            <w:szCs w:val="20"/>
            <w:lang w:val="en-US"/>
          </w:rPr>
          <w:delText>used to build</w:delText>
        </w:r>
        <w:r w:rsidR="0082673D" w:rsidDel="00192A9E">
          <w:rPr>
            <w:sz w:val="20"/>
            <w:szCs w:val="20"/>
            <w:lang w:val="en-US"/>
          </w:rPr>
          <w:delText xml:space="preserve"> </w:delText>
        </w:r>
      </w:del>
      <w:r w:rsidR="0082673D">
        <w:rPr>
          <w:sz w:val="20"/>
          <w:szCs w:val="20"/>
          <w:lang w:val="en-US"/>
        </w:rPr>
        <w:t>three classification models</w:t>
      </w:r>
      <w:ins w:id="445" w:author="Wandaliz Torres-Garcia" w:date="2022-01-11T19:31:00Z">
        <w:r>
          <w:rPr>
            <w:sz w:val="20"/>
            <w:szCs w:val="20"/>
            <w:lang w:val="en-US"/>
          </w:rPr>
          <w:t xml:space="preserve">: Logistic </w:t>
        </w:r>
      </w:ins>
      <w:ins w:id="446" w:author="Wandaliz Torres-Garcia" w:date="2022-01-11T19:32:00Z">
        <w:r>
          <w:rPr>
            <w:sz w:val="20"/>
            <w:szCs w:val="20"/>
            <w:lang w:val="en-US"/>
          </w:rPr>
          <w:t>R</w:t>
        </w:r>
      </w:ins>
      <w:ins w:id="447" w:author="Wandaliz Torres-Garcia" w:date="2022-01-11T19:31:00Z">
        <w:r>
          <w:rPr>
            <w:sz w:val="20"/>
            <w:szCs w:val="20"/>
            <w:lang w:val="en-US"/>
          </w:rPr>
          <w:t>egression</w:t>
        </w:r>
      </w:ins>
      <w:ins w:id="448" w:author="Wandaliz Torres-Garcia" w:date="2022-01-11T19:32:00Z">
        <w:r>
          <w:rPr>
            <w:sz w:val="20"/>
            <w:szCs w:val="20"/>
            <w:lang w:val="en-US"/>
          </w:rPr>
          <w:t xml:space="preserve"> (LR)</w:t>
        </w:r>
      </w:ins>
      <w:ins w:id="449" w:author="Wandaliz Torres-Garcia" w:date="2022-01-11T19:31:00Z">
        <w:r>
          <w:rPr>
            <w:sz w:val="20"/>
            <w:szCs w:val="20"/>
            <w:lang w:val="en-US"/>
          </w:rPr>
          <w:t>, Support Vector Classifier</w:t>
        </w:r>
      </w:ins>
      <w:ins w:id="450" w:author="Wandaliz Torres-Garcia" w:date="2022-01-11T19:32:00Z">
        <w:r>
          <w:rPr>
            <w:sz w:val="20"/>
            <w:szCs w:val="20"/>
            <w:lang w:val="en-US"/>
          </w:rPr>
          <w:t xml:space="preserve"> (SVC)</w:t>
        </w:r>
      </w:ins>
      <w:ins w:id="451" w:author="Wandaliz Torres-Garcia" w:date="2022-01-11T19:31:00Z">
        <w:r>
          <w:rPr>
            <w:sz w:val="20"/>
            <w:szCs w:val="20"/>
            <w:lang w:val="en-US"/>
          </w:rPr>
          <w:t>, and Ra</w:t>
        </w:r>
      </w:ins>
      <w:ins w:id="452" w:author="Wandaliz Torres-Garcia" w:date="2022-01-11T19:32:00Z">
        <w:r>
          <w:rPr>
            <w:sz w:val="20"/>
            <w:szCs w:val="20"/>
            <w:lang w:val="en-US"/>
          </w:rPr>
          <w:t>ndom Forest</w:t>
        </w:r>
      </w:ins>
      <w:ins w:id="453" w:author="Wandaliz Torres-Garcia" w:date="2022-01-11T19:34:00Z">
        <w:r>
          <w:rPr>
            <w:sz w:val="20"/>
            <w:szCs w:val="20"/>
            <w:lang w:val="en-US"/>
          </w:rPr>
          <w:t xml:space="preserve"> Classifier</w:t>
        </w:r>
      </w:ins>
      <w:ins w:id="454" w:author="Wandaliz Torres-Garcia" w:date="2022-01-11T19:32:00Z">
        <w:r>
          <w:rPr>
            <w:sz w:val="20"/>
            <w:szCs w:val="20"/>
            <w:lang w:val="en-US"/>
          </w:rPr>
          <w:t xml:space="preserve"> (RF</w:t>
        </w:r>
      </w:ins>
      <w:ins w:id="455" w:author="Wandaliz Torres-Garcia" w:date="2022-01-11T19:34:00Z">
        <w:r>
          <w:rPr>
            <w:sz w:val="20"/>
            <w:szCs w:val="20"/>
            <w:lang w:val="en-US"/>
          </w:rPr>
          <w:t>C</w:t>
        </w:r>
      </w:ins>
      <w:ins w:id="456" w:author="Wandaliz Torres-Garcia" w:date="2022-01-11T19:32:00Z">
        <w:r>
          <w:rPr>
            <w:sz w:val="20"/>
            <w:szCs w:val="20"/>
            <w:lang w:val="en-US"/>
          </w:rPr>
          <w:t>)</w:t>
        </w:r>
      </w:ins>
      <w:r w:rsidR="0082673D">
        <w:rPr>
          <w:sz w:val="20"/>
          <w:szCs w:val="20"/>
          <w:lang w:val="en-US"/>
        </w:rPr>
        <w:t xml:space="preserve">. </w:t>
      </w:r>
      <w:commentRangeStart w:id="457"/>
      <w:del w:id="458" w:author="Wandaliz Torres-Garcia" w:date="2022-01-11T19:32:00Z">
        <w:r w:rsidR="0082673D" w:rsidDel="00192A9E">
          <w:rPr>
            <w:sz w:val="20"/>
            <w:szCs w:val="20"/>
            <w:lang w:val="en-US"/>
          </w:rPr>
          <w:delText>Logistic Regression</w:delText>
        </w:r>
      </w:del>
      <w:ins w:id="459" w:author="Wandaliz Torres-Garcia" w:date="2022-01-11T19:32:00Z">
        <w:r>
          <w:rPr>
            <w:sz w:val="20"/>
            <w:szCs w:val="20"/>
            <w:lang w:val="en-US"/>
          </w:rPr>
          <w:t>LR</w:t>
        </w:r>
      </w:ins>
      <w:r w:rsidR="0082673D">
        <w:rPr>
          <w:sz w:val="20"/>
          <w:szCs w:val="20"/>
          <w:lang w:val="en-US"/>
        </w:rPr>
        <w:t xml:space="preserve"> </w:t>
      </w:r>
      <w:del w:id="460" w:author="NATALIA A RODRIGUEZ-FIGUEROA" w:date="2022-01-12T01:24:00Z">
        <w:r w:rsidR="0082673D" w:rsidDel="003B67FA">
          <w:rPr>
            <w:sz w:val="20"/>
            <w:szCs w:val="20"/>
            <w:lang w:val="en-US"/>
          </w:rPr>
          <w:delText>uses variables independently to test their prediction of the response variables</w:delText>
        </w:r>
      </w:del>
      <w:ins w:id="461" w:author="NATALIA A RODRIGUEZ-FIGUEROA" w:date="2022-01-12T01:24:00Z">
        <w:r w:rsidR="003B67FA">
          <w:rPr>
            <w:sz w:val="20"/>
            <w:szCs w:val="20"/>
            <w:lang w:val="en-US"/>
          </w:rPr>
          <w:t>predicts the probability of a target variable</w:t>
        </w:r>
      </w:ins>
      <w:ins w:id="462" w:author="NATALIA A RODRIGUEZ-FIGUEROA" w:date="2022-01-12T01:25:00Z">
        <w:r w:rsidR="007D66CF">
          <w:rPr>
            <w:sz w:val="20"/>
            <w:szCs w:val="20"/>
            <w:lang w:val="en-US"/>
          </w:rPr>
          <w:t xml:space="preserve"> </w:t>
        </w:r>
      </w:ins>
      <w:ins w:id="463" w:author="NATALIA A RODRIGUEZ-FIGUEROA" w:date="2022-01-12T01:26:00Z">
        <w:r w:rsidR="007D66CF">
          <w:rPr>
            <w:sz w:val="20"/>
            <w:szCs w:val="20"/>
            <w:lang w:val="en-US"/>
          </w:rPr>
          <w:t>where the dependent variable is a binary response</w:t>
        </w:r>
      </w:ins>
      <w:r w:rsidR="0082673D">
        <w:rPr>
          <w:sz w:val="20"/>
          <w:szCs w:val="20"/>
          <w:lang w:val="en-US"/>
        </w:rPr>
        <w:t xml:space="preserve"> </w:t>
      </w:r>
      <w:commentRangeEnd w:id="457"/>
      <w:r>
        <w:rPr>
          <w:rStyle w:val="CommentReference"/>
        </w:rPr>
        <w:commentReference w:id="457"/>
      </w:r>
      <w:r w:rsidR="0082673D">
        <w:rPr>
          <w:sz w:val="20"/>
          <w:szCs w:val="20"/>
          <w:lang w:val="en-US"/>
        </w:rPr>
        <w:t xml:space="preserve">[6]. </w:t>
      </w:r>
      <w:del w:id="464" w:author="Wandaliz Torres-Garcia" w:date="2022-01-11T19:34:00Z">
        <w:r w:rsidR="0082673D" w:rsidDel="00192A9E">
          <w:rPr>
            <w:sz w:val="20"/>
            <w:szCs w:val="20"/>
            <w:lang w:val="en-US"/>
          </w:rPr>
          <w:delText>Support Vector Classifier (</w:delText>
        </w:r>
      </w:del>
      <w:r w:rsidR="0082673D">
        <w:rPr>
          <w:sz w:val="20"/>
          <w:szCs w:val="20"/>
          <w:lang w:val="en-US"/>
        </w:rPr>
        <w:t>SVC</w:t>
      </w:r>
      <w:del w:id="465" w:author="Wandaliz Torres-Garcia" w:date="2022-01-11T19:34:00Z">
        <w:r w:rsidR="0082673D" w:rsidDel="00192A9E">
          <w:rPr>
            <w:sz w:val="20"/>
            <w:szCs w:val="20"/>
            <w:lang w:val="en-US"/>
          </w:rPr>
          <w:delText>)</w:delText>
        </w:r>
      </w:del>
      <w:r w:rsidR="0082673D">
        <w:rPr>
          <w:sz w:val="20"/>
          <w:szCs w:val="20"/>
          <w:lang w:val="en-US"/>
        </w:rPr>
        <w:t xml:space="preserve"> adapts to the data in a hyperplane that ideally categorizes it. Lastly, </w:t>
      </w:r>
      <w:del w:id="466" w:author="Wandaliz Torres-Garcia" w:date="2022-01-11T19:34:00Z">
        <w:r w:rsidR="0082673D" w:rsidDel="00192A9E">
          <w:rPr>
            <w:sz w:val="20"/>
            <w:szCs w:val="20"/>
            <w:lang w:val="en-US"/>
          </w:rPr>
          <w:delText>Random Forest Classifier</w:delText>
        </w:r>
      </w:del>
      <w:ins w:id="467" w:author="Wandaliz Torres-Garcia" w:date="2022-01-11T19:34:00Z">
        <w:r>
          <w:rPr>
            <w:sz w:val="20"/>
            <w:szCs w:val="20"/>
            <w:lang w:val="en-US"/>
          </w:rPr>
          <w:t>RFC</w:t>
        </w:r>
      </w:ins>
      <w:r w:rsidR="0082673D">
        <w:rPr>
          <w:sz w:val="20"/>
          <w:szCs w:val="20"/>
          <w:lang w:val="en-US"/>
        </w:rPr>
        <w:t xml:space="preserve"> is a model </w:t>
      </w:r>
      <w:del w:id="468" w:author="NATALIA A RODRIGUEZ-FIGUEROA" w:date="2022-01-12T15:24:00Z">
        <w:r w:rsidR="0082673D" w:rsidDel="00B910E4">
          <w:rPr>
            <w:sz w:val="20"/>
            <w:szCs w:val="20"/>
            <w:lang w:val="en-US"/>
          </w:rPr>
          <w:delText xml:space="preserve">that uses decision trees with subsets of data and uses </w:delText>
        </w:r>
        <w:commentRangeStart w:id="469"/>
        <w:r w:rsidR="0082673D" w:rsidDel="00B910E4">
          <w:rPr>
            <w:sz w:val="20"/>
            <w:szCs w:val="20"/>
            <w:lang w:val="en-US"/>
          </w:rPr>
          <w:delText xml:space="preserve">their average </w:delText>
        </w:r>
        <w:commentRangeEnd w:id="469"/>
        <w:r w:rsidDel="00B910E4">
          <w:rPr>
            <w:rStyle w:val="CommentReference"/>
          </w:rPr>
          <w:commentReference w:id="469"/>
        </w:r>
        <w:r w:rsidR="0082673D" w:rsidDel="00B910E4">
          <w:rPr>
            <w:sz w:val="20"/>
            <w:szCs w:val="20"/>
            <w:lang w:val="en-US"/>
          </w:rPr>
          <w:delText>to increase the accuracy of prediction</w:delText>
        </w:r>
      </w:del>
      <w:ins w:id="470" w:author="NATALIA A RODRIGUEZ-FIGUEROA" w:date="2022-01-12T15:24:00Z">
        <w:r w:rsidR="00B910E4">
          <w:rPr>
            <w:sz w:val="20"/>
            <w:szCs w:val="20"/>
            <w:lang w:val="en-US"/>
          </w:rPr>
          <w:t xml:space="preserve">consisting of a large number of decision trees </w:t>
        </w:r>
      </w:ins>
      <w:ins w:id="471" w:author="NATALIA A RODRIGUEZ-FIGUEROA" w:date="2022-01-12T15:25:00Z">
        <w:r w:rsidR="00B910E4">
          <w:rPr>
            <w:sz w:val="20"/>
            <w:szCs w:val="20"/>
            <w:lang w:val="en-US"/>
          </w:rPr>
          <w:t xml:space="preserve">to obtain a predictive performance </w:t>
        </w:r>
      </w:ins>
      <w:del w:id="472" w:author="NATALIA A RODRIGUEZ-FIGUEROA" w:date="2022-01-12T15:25:00Z">
        <w:r w:rsidR="0082673D" w:rsidDel="00B910E4">
          <w:rPr>
            <w:sz w:val="20"/>
            <w:szCs w:val="20"/>
            <w:lang w:val="en-US"/>
          </w:rPr>
          <w:delText xml:space="preserve"> </w:delText>
        </w:r>
      </w:del>
      <w:r w:rsidR="0082673D">
        <w:rPr>
          <w:sz w:val="20"/>
          <w:szCs w:val="20"/>
          <w:lang w:val="en-US"/>
        </w:rPr>
        <w:t>[</w:t>
      </w:r>
      <w:ins w:id="473" w:author="NATALIA A RODRIGUEZ-FIGUEROA" w:date="2022-01-12T15:23:00Z">
        <w:r w:rsidR="00B910E4">
          <w:rPr>
            <w:sz w:val="20"/>
            <w:szCs w:val="20"/>
            <w:lang w:val="en-US"/>
          </w:rPr>
          <w:t>9]</w:t>
        </w:r>
      </w:ins>
      <w:del w:id="474" w:author="NATALIA A RODRIGUEZ-FIGUEROA" w:date="2022-01-12T15:23:00Z">
        <w:r w:rsidR="0082673D" w:rsidDel="00B910E4">
          <w:rPr>
            <w:sz w:val="20"/>
            <w:szCs w:val="20"/>
            <w:lang w:val="en-US"/>
          </w:rPr>
          <w:delText>6]</w:delText>
        </w:r>
      </w:del>
      <w:r w:rsidR="0082673D">
        <w:rPr>
          <w:sz w:val="20"/>
          <w:szCs w:val="20"/>
          <w:lang w:val="en-US"/>
        </w:rPr>
        <w:t>. Classification performance involved four metrics: accuracy represents the ratio</w:t>
      </w:r>
      <w:del w:id="475" w:author="Wandaliz Torres-Garcia" w:date="2022-01-11T19:35:00Z">
        <w:r w:rsidR="0082673D" w:rsidDel="00192A9E">
          <w:rPr>
            <w:sz w:val="20"/>
            <w:szCs w:val="20"/>
            <w:lang w:val="en-US"/>
          </w:rPr>
          <w:delText>n</w:delText>
        </w:r>
      </w:del>
      <w:r w:rsidR="0082673D">
        <w:rPr>
          <w:sz w:val="20"/>
          <w:szCs w:val="20"/>
          <w:lang w:val="en-US"/>
        </w:rPr>
        <w:t xml:space="preserve"> of correct predictions for the test data, </w:t>
      </w:r>
      <w:commentRangeStart w:id="476"/>
      <w:r w:rsidR="0082673D">
        <w:rPr>
          <w:sz w:val="20"/>
          <w:szCs w:val="20"/>
          <w:lang w:val="en-US"/>
        </w:rPr>
        <w:t>precision measure</w:t>
      </w:r>
      <w:ins w:id="477" w:author="Wandaliz Torres-Garcia" w:date="2022-01-11T19:35:00Z">
        <w:r>
          <w:rPr>
            <w:sz w:val="20"/>
            <w:szCs w:val="20"/>
            <w:lang w:val="en-US"/>
          </w:rPr>
          <w:t>s</w:t>
        </w:r>
      </w:ins>
      <w:ins w:id="478" w:author="NATALIA A RODRIGUEZ-FIGUEROA" w:date="2022-01-16T12:41:00Z">
        <w:r w:rsidR="00A91A65">
          <w:rPr>
            <w:sz w:val="20"/>
            <w:szCs w:val="20"/>
            <w:lang w:val="en-US"/>
          </w:rPr>
          <w:t xml:space="preserve"> the number of predictors</w:t>
        </w:r>
      </w:ins>
      <w:ins w:id="479" w:author="NATALIA A RODRIGUEZ-FIGUEROA" w:date="2022-01-16T12:46:00Z">
        <w:r w:rsidR="00186100">
          <w:rPr>
            <w:sz w:val="20"/>
            <w:szCs w:val="20"/>
            <w:lang w:val="en-US"/>
          </w:rPr>
          <w:t xml:space="preserve"> (true positives)</w:t>
        </w:r>
      </w:ins>
      <w:ins w:id="480" w:author="NATALIA A RODRIGUEZ-FIGUEROA" w:date="2022-01-16T12:41:00Z">
        <w:r w:rsidR="00A91A65">
          <w:rPr>
            <w:sz w:val="20"/>
            <w:szCs w:val="20"/>
            <w:lang w:val="en-US"/>
          </w:rPr>
          <w:t xml:space="preserve"> the model correctly predicted divided by the total number of </w:t>
        </w:r>
      </w:ins>
      <w:ins w:id="481" w:author="NATALIA A RODRIGUEZ-FIGUEROA" w:date="2022-01-16T12:42:00Z">
        <w:r w:rsidR="00A91A65">
          <w:rPr>
            <w:sz w:val="20"/>
            <w:szCs w:val="20"/>
            <w:lang w:val="en-US"/>
          </w:rPr>
          <w:t>predictors</w:t>
        </w:r>
      </w:ins>
      <w:del w:id="482" w:author="NATALIA A RODRIGUEZ-FIGUEROA" w:date="2022-01-16T12:41:00Z">
        <w:r w:rsidR="0082673D" w:rsidDel="00A91A65">
          <w:rPr>
            <w:sz w:val="20"/>
            <w:szCs w:val="20"/>
            <w:lang w:val="en-US"/>
          </w:rPr>
          <w:delText xml:space="preserve"> </w:delText>
        </w:r>
      </w:del>
      <w:del w:id="483" w:author="NATALIA A RODRIGUEZ-FIGUEROA" w:date="2022-01-16T12:40:00Z">
        <w:r w:rsidR="0082673D" w:rsidDel="00740E47">
          <w:rPr>
            <w:sz w:val="20"/>
            <w:szCs w:val="20"/>
            <w:lang w:val="en-US"/>
          </w:rPr>
          <w:delText>the relevant predictions</w:delText>
        </w:r>
      </w:del>
      <w:r w:rsidR="0082673D">
        <w:rPr>
          <w:sz w:val="20"/>
          <w:szCs w:val="20"/>
          <w:lang w:val="en-US"/>
        </w:rPr>
        <w:t xml:space="preserve">, recall analyzes how many </w:t>
      </w:r>
      <w:del w:id="484" w:author="NATALIA A RODRIGUEZ-FIGUEROA" w:date="2022-01-16T12:44:00Z">
        <w:r w:rsidR="0082673D" w:rsidDel="00A91A65">
          <w:rPr>
            <w:sz w:val="20"/>
            <w:szCs w:val="20"/>
            <w:lang w:val="en-US"/>
          </w:rPr>
          <w:delText xml:space="preserve">relevant </w:delText>
        </w:r>
      </w:del>
      <w:ins w:id="485" w:author="NATALIA A RODRIGUEZ-FIGUEROA" w:date="2022-01-16T12:44:00Z">
        <w:r w:rsidR="00A91A65">
          <w:rPr>
            <w:sz w:val="20"/>
            <w:szCs w:val="20"/>
            <w:lang w:val="en-US"/>
          </w:rPr>
          <w:t xml:space="preserve">positive </w:t>
        </w:r>
      </w:ins>
      <w:r w:rsidR="0082673D">
        <w:rPr>
          <w:sz w:val="20"/>
          <w:szCs w:val="20"/>
          <w:lang w:val="en-US"/>
        </w:rPr>
        <w:t>predictions were selected</w:t>
      </w:r>
      <w:ins w:id="486" w:author="NATALIA A RODRIGUEZ-FIGUEROA" w:date="2022-01-16T12:45:00Z">
        <w:r w:rsidR="00186100">
          <w:rPr>
            <w:sz w:val="20"/>
            <w:szCs w:val="20"/>
            <w:lang w:val="en-US"/>
          </w:rPr>
          <w:t xml:space="preserve"> (true positive rate)</w:t>
        </w:r>
      </w:ins>
      <w:r w:rsidR="0082673D">
        <w:rPr>
          <w:sz w:val="20"/>
          <w:szCs w:val="20"/>
          <w:lang w:val="en-US"/>
        </w:rPr>
        <w:t xml:space="preserve"> </w:t>
      </w:r>
      <w:commentRangeEnd w:id="476"/>
      <w:r>
        <w:rPr>
          <w:rStyle w:val="CommentReference"/>
        </w:rPr>
        <w:commentReference w:id="476"/>
      </w:r>
      <w:r w:rsidR="0082673D">
        <w:rPr>
          <w:sz w:val="20"/>
          <w:szCs w:val="20"/>
          <w:lang w:val="en-US"/>
        </w:rPr>
        <w:t>and ROC AUC</w:t>
      </w:r>
      <w:r w:rsidR="00B1045C">
        <w:rPr>
          <w:sz w:val="20"/>
          <w:szCs w:val="20"/>
          <w:lang w:val="en-US"/>
        </w:rPr>
        <w:t xml:space="preserve"> measures the probability of a model selecting a positive example over a negative [7]. </w:t>
      </w:r>
      <w:ins w:id="487" w:author="NATALIA A RODRIGUEZ-FIGUEROA" w:date="2022-01-18T23:14:00Z">
        <w:r w:rsidR="00C37947">
          <w:rPr>
            <w:sz w:val="20"/>
            <w:szCs w:val="20"/>
            <w:lang w:val="en-US"/>
          </w:rPr>
          <w:t xml:space="preserve">Likewise, </w:t>
        </w:r>
      </w:ins>
      <w:ins w:id="488" w:author="NATALIA A RODRIGUEZ-FIGUEROA" w:date="2022-01-18T23:04:00Z">
        <w:r w:rsidR="00AF17F8">
          <w:rPr>
            <w:sz w:val="20"/>
            <w:szCs w:val="20"/>
            <w:lang w:val="en-US"/>
          </w:rPr>
          <w:t xml:space="preserve">ROC AUC </w:t>
        </w:r>
      </w:ins>
      <w:ins w:id="489" w:author="NATALIA A RODRIGUEZ-FIGUEROA" w:date="2022-01-18T23:07:00Z">
        <w:r w:rsidR="00AF17F8">
          <w:rPr>
            <w:sz w:val="20"/>
            <w:szCs w:val="20"/>
            <w:lang w:val="en-US"/>
          </w:rPr>
          <w:t>curves</w:t>
        </w:r>
      </w:ins>
      <w:ins w:id="490" w:author="NATALIA A RODRIGUEZ-FIGUEROA" w:date="2022-01-18T23:04:00Z">
        <w:r w:rsidR="00AF17F8">
          <w:rPr>
            <w:sz w:val="20"/>
            <w:szCs w:val="20"/>
            <w:lang w:val="en-US"/>
          </w:rPr>
          <w:t xml:space="preserve"> graphed </w:t>
        </w:r>
      </w:ins>
      <w:ins w:id="491" w:author="NATALIA A RODRIGUEZ-FIGUEROA" w:date="2022-01-18T23:05:00Z">
        <w:r w:rsidR="00AF17F8">
          <w:rPr>
            <w:sz w:val="20"/>
            <w:szCs w:val="20"/>
            <w:lang w:val="en-US"/>
          </w:rPr>
          <w:t>the true positive rate versus the false positive rate</w:t>
        </w:r>
      </w:ins>
      <w:ins w:id="492" w:author="NATALIA A RODRIGUEZ-FIGUEROA" w:date="2022-01-18T23:09:00Z">
        <w:r w:rsidR="00232608">
          <w:rPr>
            <w:sz w:val="20"/>
            <w:szCs w:val="20"/>
            <w:lang w:val="en-US"/>
          </w:rPr>
          <w:t xml:space="preserve">, which assists in visualizing </w:t>
        </w:r>
      </w:ins>
      <w:ins w:id="493" w:author="NATALIA A RODRIGUEZ-FIGUEROA" w:date="2022-01-18T23:11:00Z">
        <w:r w:rsidR="00232608">
          <w:rPr>
            <w:sz w:val="20"/>
            <w:szCs w:val="20"/>
            <w:lang w:val="en-US"/>
          </w:rPr>
          <w:t>how much the model</w:t>
        </w:r>
      </w:ins>
      <w:ins w:id="494" w:author="NATALIA A RODRIGUEZ-FIGUEROA" w:date="2022-01-18T23:12:00Z">
        <w:r w:rsidR="00232608">
          <w:rPr>
            <w:sz w:val="20"/>
            <w:szCs w:val="20"/>
            <w:lang w:val="en-US"/>
          </w:rPr>
          <w:t>s</w:t>
        </w:r>
      </w:ins>
      <w:ins w:id="495" w:author="NATALIA A RODRIGUEZ-FIGUEROA" w:date="2022-01-18T23:11:00Z">
        <w:r w:rsidR="00232608">
          <w:rPr>
            <w:sz w:val="20"/>
            <w:szCs w:val="20"/>
            <w:lang w:val="en-US"/>
          </w:rPr>
          <w:t xml:space="preserve"> distinguish between a </w:t>
        </w:r>
      </w:ins>
      <w:ins w:id="496" w:author="NATALIA A RODRIGUEZ-FIGUEROA" w:date="2022-01-18T23:12:00Z">
        <w:r w:rsidR="00232608">
          <w:rPr>
            <w:sz w:val="20"/>
            <w:szCs w:val="20"/>
            <w:lang w:val="en-US"/>
          </w:rPr>
          <w:t>living and deceased patient [</w:t>
        </w:r>
      </w:ins>
      <w:ins w:id="497" w:author="NATALIA A RODRIGUEZ-FIGUEROA" w:date="2022-01-18T23:13:00Z">
        <w:r w:rsidR="00232608">
          <w:rPr>
            <w:sz w:val="20"/>
            <w:szCs w:val="20"/>
            <w:lang w:val="en-US"/>
          </w:rPr>
          <w:t>10</w:t>
        </w:r>
      </w:ins>
      <w:ins w:id="498" w:author="NATALIA A RODRIGUEZ-FIGUEROA" w:date="2022-01-18T23:12:00Z">
        <w:r w:rsidR="00232608">
          <w:rPr>
            <w:sz w:val="20"/>
            <w:szCs w:val="20"/>
            <w:lang w:val="en-US"/>
          </w:rPr>
          <w:t xml:space="preserve">]. </w:t>
        </w:r>
      </w:ins>
      <w:ins w:id="499" w:author="NATALIA A RODRIGUEZ-FIGUEROA" w:date="2022-01-18T12:39:00Z">
        <w:r w:rsidR="00D77C3E">
          <w:rPr>
            <w:sz w:val="20"/>
            <w:szCs w:val="20"/>
            <w:lang w:val="en-US"/>
          </w:rPr>
          <w:t xml:space="preserve">Additional to the respective performance for each subset, </w:t>
        </w:r>
      </w:ins>
      <w:ins w:id="500" w:author="NATALIA A RODRIGUEZ-FIGUEROA" w:date="2022-01-18T14:46:00Z">
        <w:r w:rsidR="00454BC0">
          <w:rPr>
            <w:sz w:val="20"/>
            <w:szCs w:val="20"/>
            <w:lang w:val="en-US"/>
          </w:rPr>
          <w:t xml:space="preserve">predictors </w:t>
        </w:r>
      </w:ins>
      <w:ins w:id="501" w:author="NATALIA A RODRIGUEZ-FIGUEROA" w:date="2022-01-18T12:40:00Z">
        <w:r w:rsidR="00D77C3E">
          <w:rPr>
            <w:sz w:val="20"/>
            <w:szCs w:val="20"/>
            <w:lang w:val="en-US"/>
          </w:rPr>
          <w:t xml:space="preserve">extracted from R were validated by </w:t>
        </w:r>
      </w:ins>
      <w:ins w:id="502" w:author="NATALIA A RODRIGUEZ-FIGUEROA" w:date="2022-01-18T22:21:00Z">
        <w:r w:rsidR="0026582C">
          <w:rPr>
            <w:sz w:val="20"/>
            <w:szCs w:val="20"/>
            <w:lang w:val="en-US"/>
          </w:rPr>
          <w:t>evaluating</w:t>
        </w:r>
      </w:ins>
      <w:ins w:id="503" w:author="NATALIA A RODRIGUEZ-FIGUEROA" w:date="2022-01-18T12:41:00Z">
        <w:r w:rsidR="00D77C3E">
          <w:rPr>
            <w:sz w:val="20"/>
            <w:szCs w:val="20"/>
            <w:lang w:val="en-US"/>
          </w:rPr>
          <w:t xml:space="preserve"> </w:t>
        </w:r>
      </w:ins>
      <w:ins w:id="504" w:author="NATALIA A RODRIGUEZ-FIGUEROA" w:date="2022-01-18T14:46:00Z">
        <w:r w:rsidR="00454BC0">
          <w:rPr>
            <w:sz w:val="20"/>
            <w:szCs w:val="20"/>
            <w:lang w:val="en-US"/>
          </w:rPr>
          <w:t>TCGA</w:t>
        </w:r>
      </w:ins>
      <w:ins w:id="505" w:author="NATALIA A RODRIGUEZ-FIGUEROA" w:date="2022-01-18T22:21:00Z">
        <w:r w:rsidR="0026582C">
          <w:rPr>
            <w:sz w:val="20"/>
            <w:szCs w:val="20"/>
            <w:lang w:val="en-US"/>
          </w:rPr>
          <w:t xml:space="preserve">’s optimal subset </w:t>
        </w:r>
      </w:ins>
      <w:ins w:id="506" w:author="NATALIA A RODRIGUEZ-FIGUEROA" w:date="2022-01-18T14:47:00Z">
        <w:r w:rsidR="00454BC0">
          <w:rPr>
            <w:sz w:val="20"/>
            <w:szCs w:val="20"/>
            <w:lang w:val="en-US"/>
          </w:rPr>
          <w:t>in ICGC</w:t>
        </w:r>
      </w:ins>
      <w:ins w:id="507" w:author="NATALIA A RODRIGUEZ-FIGUEROA" w:date="2022-01-18T22:21:00Z">
        <w:r w:rsidR="0026582C">
          <w:rPr>
            <w:sz w:val="20"/>
            <w:szCs w:val="20"/>
            <w:lang w:val="en-US"/>
          </w:rPr>
          <w:t>’s</w:t>
        </w:r>
      </w:ins>
      <w:ins w:id="508" w:author="NATALIA A RODRIGUEZ-FIGUEROA" w:date="2022-01-18T14:47:00Z">
        <w:r w:rsidR="00454BC0">
          <w:rPr>
            <w:sz w:val="20"/>
            <w:szCs w:val="20"/>
            <w:lang w:val="en-US"/>
          </w:rPr>
          <w:t xml:space="preserve"> complete dataset</w:t>
        </w:r>
      </w:ins>
      <w:ins w:id="509" w:author="NATALIA A RODRIGUEZ-FIGUEROA" w:date="2022-01-18T19:36:00Z">
        <w:r w:rsidR="00ED12F0">
          <w:rPr>
            <w:sz w:val="20"/>
            <w:szCs w:val="20"/>
            <w:lang w:val="en-US"/>
          </w:rPr>
          <w:t xml:space="preserve"> and vice versa to </w:t>
        </w:r>
      </w:ins>
      <w:ins w:id="510" w:author="NATALIA A RODRIGUEZ-FIGUEROA" w:date="2022-01-18T19:35:00Z">
        <w:r w:rsidR="00ED12F0">
          <w:rPr>
            <w:sz w:val="20"/>
            <w:szCs w:val="20"/>
            <w:lang w:val="en-US"/>
          </w:rPr>
          <w:t>analyze</w:t>
        </w:r>
      </w:ins>
      <w:ins w:id="511" w:author="NATALIA A RODRIGUEZ-FIGUEROA" w:date="2022-01-18T19:36:00Z">
        <w:r w:rsidR="00ED12F0">
          <w:rPr>
            <w:sz w:val="20"/>
            <w:szCs w:val="20"/>
            <w:lang w:val="en-US"/>
          </w:rPr>
          <w:t xml:space="preserve"> </w:t>
        </w:r>
      </w:ins>
      <w:ins w:id="512" w:author="NATALIA A RODRIGUEZ-FIGUEROA" w:date="2022-01-18T19:37:00Z">
        <w:r w:rsidR="00ED12F0">
          <w:rPr>
            <w:sz w:val="20"/>
            <w:szCs w:val="20"/>
            <w:lang w:val="en-US"/>
          </w:rPr>
          <w:t>the selected features’</w:t>
        </w:r>
      </w:ins>
      <w:ins w:id="513" w:author="NATALIA A RODRIGUEZ-FIGUEROA" w:date="2022-01-18T19:36:00Z">
        <w:r w:rsidR="00ED12F0">
          <w:rPr>
            <w:sz w:val="20"/>
            <w:szCs w:val="20"/>
            <w:lang w:val="en-US"/>
          </w:rPr>
          <w:t xml:space="preserve"> relevance in another set of data</w:t>
        </w:r>
      </w:ins>
      <w:ins w:id="514" w:author="NATALIA A RODRIGUEZ-FIGUEROA" w:date="2022-01-18T22:19:00Z">
        <w:r w:rsidR="0058668E">
          <w:rPr>
            <w:sz w:val="20"/>
            <w:szCs w:val="20"/>
            <w:lang w:val="en-US"/>
          </w:rPr>
          <w:t xml:space="preserve"> using the same performance metrics</w:t>
        </w:r>
      </w:ins>
      <w:ins w:id="515" w:author="NATALIA A RODRIGUEZ-FIGUEROA" w:date="2022-01-18T17:13:00Z">
        <w:r w:rsidR="00194CB3">
          <w:rPr>
            <w:sz w:val="20"/>
            <w:szCs w:val="20"/>
            <w:lang w:val="en-US"/>
          </w:rPr>
          <w:t xml:space="preserve">. </w:t>
        </w:r>
      </w:ins>
    </w:p>
    <w:p w14:paraId="603D5B1F" w14:textId="77777777" w:rsidR="005E4B88" w:rsidRDefault="005E4B88" w:rsidP="00315303">
      <w:pPr>
        <w:jc w:val="both"/>
        <w:rPr>
          <w:ins w:id="516" w:author="NATALIA A RODRIGUEZ-FIGUEROA" w:date="2022-01-17T21:09:00Z"/>
          <w:sz w:val="20"/>
          <w:szCs w:val="20"/>
          <w:lang w:val="en-US"/>
        </w:rPr>
      </w:pPr>
    </w:p>
    <w:p w14:paraId="4F0DE885" w14:textId="7C9D258E" w:rsidR="00120498" w:rsidRDefault="00547358" w:rsidP="00315303">
      <w:pPr>
        <w:jc w:val="both"/>
        <w:rPr>
          <w:ins w:id="517" w:author="NATALIA A RODRIGUEZ-FIGUEROA" w:date="2022-01-16T11:55:00Z"/>
          <w:sz w:val="20"/>
          <w:szCs w:val="20"/>
          <w:lang w:val="en-US"/>
        </w:rPr>
      </w:pPr>
      <w:ins w:id="518" w:author="NATALIA A RODRIGUEZ-FIGUEROA" w:date="2022-01-17T21:30:00Z">
        <w:r w:rsidRPr="00650A4F">
          <w:rPr>
            <w:sz w:val="20"/>
            <w:szCs w:val="20"/>
            <w:highlight w:val="yellow"/>
            <w:lang w:val="en-US"/>
            <w:rPrChange w:id="519" w:author="NATALIA A RODRIGUEZ-FIGUEROA" w:date="2022-01-18T11:31:00Z">
              <w:rPr>
                <w:sz w:val="20"/>
                <w:szCs w:val="20"/>
                <w:lang w:val="en-US"/>
              </w:rPr>
            </w:rPrChange>
          </w:rPr>
          <w:t xml:space="preserve">[Enrichment analysis methodology] </w:t>
        </w:r>
      </w:ins>
      <w:commentRangeStart w:id="520"/>
      <w:del w:id="521" w:author="Wandaliz Torres-Garcia" w:date="2022-01-11T19:37:00Z">
        <w:r w:rsidR="00B1045C" w:rsidRPr="00650A4F" w:rsidDel="00192A9E">
          <w:rPr>
            <w:sz w:val="20"/>
            <w:szCs w:val="20"/>
            <w:highlight w:val="yellow"/>
            <w:lang w:val="en-US"/>
            <w:rPrChange w:id="522" w:author="NATALIA A RODRIGUEZ-FIGUEROA" w:date="2022-01-18T11:31:00Z">
              <w:rPr>
                <w:sz w:val="20"/>
                <w:szCs w:val="20"/>
                <w:lang w:val="en-US"/>
              </w:rPr>
            </w:rPrChange>
          </w:rPr>
          <w:delText>While the first three metrics can be analyzed by quantity, ROC AUC curves can be graphed in True Positives vs False Positive rates</w:delText>
        </w:r>
      </w:del>
      <w:commentRangeEnd w:id="520"/>
      <w:r w:rsidR="00192A9E" w:rsidRPr="00650A4F">
        <w:rPr>
          <w:rStyle w:val="CommentReference"/>
          <w:highlight w:val="yellow"/>
          <w:rPrChange w:id="523" w:author="NATALIA A RODRIGUEZ-FIGUEROA" w:date="2022-01-18T11:31:00Z">
            <w:rPr>
              <w:rStyle w:val="CommentReference"/>
            </w:rPr>
          </w:rPrChange>
        </w:rPr>
        <w:commentReference w:id="520"/>
      </w:r>
      <w:del w:id="524" w:author="Wandaliz Torres-Garcia" w:date="2022-01-11T19:37:00Z">
        <w:r w:rsidR="00B1045C" w:rsidRPr="00650A4F" w:rsidDel="00192A9E">
          <w:rPr>
            <w:sz w:val="20"/>
            <w:szCs w:val="20"/>
            <w:highlight w:val="yellow"/>
            <w:lang w:val="en-US"/>
            <w:rPrChange w:id="525" w:author="NATALIA A RODRIGUEZ-FIGUEROA" w:date="2022-01-18T11:31:00Z">
              <w:rPr>
                <w:sz w:val="20"/>
                <w:szCs w:val="20"/>
                <w:lang w:val="en-US"/>
              </w:rPr>
            </w:rPrChange>
          </w:rPr>
          <w:delText xml:space="preserve">. </w:delText>
        </w:r>
      </w:del>
      <w:del w:id="526" w:author="Wandaliz Torres-Garcia" w:date="2022-01-11T19:38:00Z">
        <w:r w:rsidR="00B20468" w:rsidRPr="00650A4F" w:rsidDel="00192A9E">
          <w:rPr>
            <w:sz w:val="20"/>
            <w:szCs w:val="20"/>
            <w:highlight w:val="yellow"/>
            <w:lang w:val="en-US"/>
            <w:rPrChange w:id="527" w:author="NATALIA A RODRIGUEZ-FIGUEROA" w:date="2022-01-18T11:31:00Z">
              <w:rPr>
                <w:sz w:val="20"/>
                <w:szCs w:val="20"/>
                <w:lang w:val="en-US"/>
              </w:rPr>
            </w:rPrChange>
          </w:rPr>
          <w:delText xml:space="preserve">By obtaining the classification model containing the majority of optimal metrics for both datasets, genes from </w:delText>
        </w:r>
        <w:r w:rsidR="00CB2BCB" w:rsidRPr="00650A4F" w:rsidDel="00192A9E">
          <w:rPr>
            <w:sz w:val="20"/>
            <w:szCs w:val="20"/>
            <w:highlight w:val="yellow"/>
            <w:lang w:val="en-US"/>
            <w:rPrChange w:id="528" w:author="NATALIA A RODRIGUEZ-FIGUEROA" w:date="2022-01-18T11:31:00Z">
              <w:rPr>
                <w:sz w:val="20"/>
                <w:szCs w:val="20"/>
                <w:lang w:val="en-US"/>
              </w:rPr>
            </w:rPrChange>
          </w:rPr>
          <w:delText xml:space="preserve">their models were compared in terms of families for the result stage. </w:delText>
        </w:r>
      </w:del>
      <w:ins w:id="529" w:author="Wandaliz Torres-Garcia" w:date="2022-01-11T19:38:00Z">
        <w:del w:id="530" w:author="NATALIA A RODRIGUEZ-FIGUEROA" w:date="2022-01-16T12:46:00Z">
          <w:r w:rsidR="00192A9E" w:rsidRPr="00650A4F" w:rsidDel="00186100">
            <w:rPr>
              <w:sz w:val="20"/>
              <w:szCs w:val="20"/>
              <w:highlight w:val="yellow"/>
              <w:lang w:val="en-US"/>
              <w:rPrChange w:id="531" w:author="NATALIA A RODRIGUEZ-FIGUEROA" w:date="2022-01-18T11:31:00Z">
                <w:rPr>
                  <w:sz w:val="20"/>
                  <w:szCs w:val="20"/>
                  <w:lang w:val="en-US"/>
                </w:rPr>
              </w:rPrChange>
            </w:rPr>
            <w:delText>Sets of genes with the best predictive performance were chosen for both datasets and then compared for validation.</w:delText>
          </w:r>
        </w:del>
      </w:ins>
    </w:p>
    <w:p w14:paraId="574560BC" w14:textId="77777777" w:rsidR="00594DF5" w:rsidRPr="00C82E11" w:rsidRDefault="00594DF5" w:rsidP="00315303">
      <w:pPr>
        <w:jc w:val="both"/>
        <w:rPr>
          <w:sz w:val="20"/>
          <w:szCs w:val="20"/>
          <w:lang w:val="en-US"/>
        </w:rPr>
      </w:pPr>
    </w:p>
    <w:p w14:paraId="284CBF67" w14:textId="10BBEAE2" w:rsidR="004A5B99" w:rsidRDefault="00DB2BDF" w:rsidP="004A5B99">
      <w:pPr>
        <w:pStyle w:val="ListParagraph"/>
        <w:numPr>
          <w:ilvl w:val="0"/>
          <w:numId w:val="1"/>
        </w:numPr>
        <w:jc w:val="both"/>
        <w:rPr>
          <w:b/>
          <w:bCs/>
          <w:lang w:val="en-US"/>
        </w:rPr>
      </w:pPr>
      <w:r w:rsidRPr="00770B84">
        <w:rPr>
          <w:b/>
          <w:bCs/>
          <w:lang w:val="en-US"/>
        </w:rPr>
        <w:t>Results</w:t>
      </w:r>
    </w:p>
    <w:p w14:paraId="142E8F02" w14:textId="48F6964A" w:rsidR="004A5B99" w:rsidDel="00740E47" w:rsidRDefault="00192A9E" w:rsidP="00315303">
      <w:pPr>
        <w:jc w:val="both"/>
        <w:rPr>
          <w:del w:id="532" w:author="NATALIA A RODRIGUEZ-FIGUEROA" w:date="2022-01-16T11:55:00Z"/>
          <w:sz w:val="20"/>
          <w:szCs w:val="20"/>
          <w:lang w:val="en-US"/>
        </w:rPr>
      </w:pPr>
      <w:ins w:id="533" w:author="Wandaliz Torres-Garcia" w:date="2022-01-11T19:40:00Z">
        <w:r>
          <w:rPr>
            <w:sz w:val="20"/>
            <w:szCs w:val="20"/>
            <w:lang w:val="en-US"/>
          </w:rPr>
          <w:lastRenderedPageBreak/>
          <w:t>Tables 1 and 2 shows a summary of the predictive performance metr</w:t>
        </w:r>
      </w:ins>
      <w:ins w:id="534" w:author="Wandaliz Torres-Garcia" w:date="2022-01-11T19:41:00Z">
        <w:r>
          <w:rPr>
            <w:sz w:val="20"/>
            <w:szCs w:val="20"/>
            <w:lang w:val="en-US"/>
          </w:rPr>
          <w:t xml:space="preserve">ics </w:t>
        </w:r>
      </w:ins>
      <w:ins w:id="535" w:author="NATALIA A RODRIGUEZ-FIGUEROA" w:date="2022-01-18T19:21:00Z">
        <w:r w:rsidR="00B00AF5">
          <w:rPr>
            <w:sz w:val="20"/>
            <w:szCs w:val="20"/>
            <w:lang w:val="en-US"/>
          </w:rPr>
          <w:t xml:space="preserve">from Python’s RFE function </w:t>
        </w:r>
      </w:ins>
      <w:ins w:id="536" w:author="Wandaliz Torres-Garcia" w:date="2022-01-11T19:41:00Z">
        <w:r>
          <w:rPr>
            <w:sz w:val="20"/>
            <w:szCs w:val="20"/>
            <w:lang w:val="en-US"/>
          </w:rPr>
          <w:t xml:space="preserve">across different sets of important genes and classifiers for </w:t>
        </w:r>
      </w:ins>
      <w:del w:id="537" w:author="Wandaliz Torres-Garcia" w:date="2022-01-11T19:41:00Z">
        <w:r w:rsidR="00FC67DA" w:rsidDel="00192A9E">
          <w:rPr>
            <w:sz w:val="20"/>
            <w:szCs w:val="20"/>
            <w:lang w:val="en-US"/>
          </w:rPr>
          <w:delText>The following tables present the result metrics for The Cancer Genome Atlas (TCGA) in Table 1 and The International Cancer Genome Consortium (ICGC) in Table 2</w:delText>
        </w:r>
      </w:del>
      <w:ins w:id="538" w:author="Wandaliz Torres-Garcia" w:date="2022-01-11T19:41:00Z">
        <w:r>
          <w:rPr>
            <w:sz w:val="20"/>
            <w:szCs w:val="20"/>
            <w:lang w:val="en-US"/>
          </w:rPr>
          <w:t>TCGA, and ICGC, respectively</w:t>
        </w:r>
      </w:ins>
      <w:r w:rsidR="00FC67DA">
        <w:rPr>
          <w:sz w:val="20"/>
          <w:szCs w:val="20"/>
          <w:lang w:val="en-US"/>
        </w:rPr>
        <w:t xml:space="preserve">. The optimal </w:t>
      </w:r>
      <w:ins w:id="539" w:author="Wandaliz Torres-Garcia" w:date="2022-01-11T19:41:00Z">
        <w:r>
          <w:rPr>
            <w:sz w:val="20"/>
            <w:szCs w:val="20"/>
            <w:lang w:val="en-US"/>
          </w:rPr>
          <w:t xml:space="preserve">prediction </w:t>
        </w:r>
      </w:ins>
      <w:r w:rsidR="00FC67DA">
        <w:rPr>
          <w:sz w:val="20"/>
          <w:szCs w:val="20"/>
          <w:lang w:val="en-US"/>
        </w:rPr>
        <w:t xml:space="preserve">results </w:t>
      </w:r>
      <w:del w:id="540" w:author="Wandaliz Torres-Garcia" w:date="2022-01-11T19:41:00Z">
        <w:r w:rsidR="00FC67DA" w:rsidDel="00192A9E">
          <w:rPr>
            <w:sz w:val="20"/>
            <w:szCs w:val="20"/>
            <w:lang w:val="en-US"/>
          </w:rPr>
          <w:delText xml:space="preserve">for the performance metrics </w:delText>
        </w:r>
      </w:del>
      <w:r w:rsidR="00FC67DA">
        <w:rPr>
          <w:sz w:val="20"/>
          <w:szCs w:val="20"/>
          <w:lang w:val="en-US"/>
        </w:rPr>
        <w:t>are highlighted in the table</w:t>
      </w:r>
      <w:ins w:id="541" w:author="Wandaliz Torres-Garcia" w:date="2022-01-11T19:42:00Z">
        <w:r>
          <w:rPr>
            <w:sz w:val="20"/>
            <w:szCs w:val="20"/>
            <w:lang w:val="en-US"/>
          </w:rPr>
          <w:t>s</w:t>
        </w:r>
      </w:ins>
      <w:r w:rsidR="00FC67DA">
        <w:rPr>
          <w:sz w:val="20"/>
          <w:szCs w:val="20"/>
          <w:lang w:val="en-US"/>
        </w:rPr>
        <w:t xml:space="preserve"> to display which number of features best predict</w:t>
      </w:r>
      <w:del w:id="542" w:author="Wandaliz Torres-Garcia" w:date="2022-01-11T19:42:00Z">
        <w:r w:rsidR="00FC67DA" w:rsidDel="00192A9E">
          <w:rPr>
            <w:sz w:val="20"/>
            <w:szCs w:val="20"/>
            <w:lang w:val="en-US"/>
          </w:rPr>
          <w:delText>s</w:delText>
        </w:r>
      </w:del>
      <w:r w:rsidR="00FC67DA">
        <w:rPr>
          <w:sz w:val="20"/>
          <w:szCs w:val="20"/>
          <w:lang w:val="en-US"/>
        </w:rPr>
        <w:t xml:space="preserve"> survival status along with its computational time. </w:t>
      </w:r>
      <w:ins w:id="543" w:author="NATALIA A RODRIGUEZ-FIGUEROA" w:date="2022-01-18T23:16:00Z">
        <w:r w:rsidR="00C37947">
          <w:rPr>
            <w:sz w:val="20"/>
            <w:szCs w:val="20"/>
            <w:lang w:val="en-US"/>
          </w:rPr>
          <w:t xml:space="preserve">Accordingly, Figure 1 plots the ROC AUC curve </w:t>
        </w:r>
      </w:ins>
      <w:ins w:id="544" w:author="NATALIA A RODRIGUEZ-FIGUEROA" w:date="2022-01-18T23:17:00Z">
        <w:r w:rsidR="00C37947">
          <w:rPr>
            <w:sz w:val="20"/>
            <w:szCs w:val="20"/>
            <w:lang w:val="en-US"/>
          </w:rPr>
          <w:t xml:space="preserve">metric </w:t>
        </w:r>
      </w:ins>
      <w:ins w:id="545" w:author="NATALIA A RODRIGUEZ-FIGUEROA" w:date="2022-01-18T23:16:00Z">
        <w:r w:rsidR="00C37947">
          <w:rPr>
            <w:sz w:val="20"/>
            <w:szCs w:val="20"/>
            <w:lang w:val="en-US"/>
          </w:rPr>
          <w:t>for each dataset</w:t>
        </w:r>
      </w:ins>
      <w:ins w:id="546" w:author="NATALIA A RODRIGUEZ-FIGUEROA" w:date="2022-01-18T23:17:00Z">
        <w:r w:rsidR="00C37947">
          <w:rPr>
            <w:sz w:val="20"/>
            <w:szCs w:val="20"/>
            <w:lang w:val="en-US"/>
          </w:rPr>
          <w:t>.</w:t>
        </w:r>
      </w:ins>
    </w:p>
    <w:p w14:paraId="7F55832B" w14:textId="77777777" w:rsidR="00740E47" w:rsidRDefault="00740E47" w:rsidP="00315303">
      <w:pPr>
        <w:jc w:val="both"/>
        <w:rPr>
          <w:ins w:id="547" w:author="NATALIA A RODRIGUEZ-FIGUEROA" w:date="2022-01-16T12:34:00Z"/>
          <w:sz w:val="20"/>
          <w:szCs w:val="20"/>
          <w:lang w:val="en-US"/>
        </w:rPr>
      </w:pPr>
    </w:p>
    <w:p w14:paraId="0E052E25" w14:textId="77777777" w:rsidR="00FC67DA" w:rsidRDefault="00FC67DA" w:rsidP="00315303">
      <w:pPr>
        <w:jc w:val="both"/>
        <w:rPr>
          <w:sz w:val="20"/>
          <w:szCs w:val="20"/>
          <w:lang w:val="en-US"/>
        </w:rPr>
      </w:pPr>
    </w:p>
    <w:p w14:paraId="7680F494" w14:textId="561AE28E" w:rsidR="00FC67DA" w:rsidRPr="009F0FC0" w:rsidRDefault="00FC67DA" w:rsidP="00FC67DA">
      <w:pPr>
        <w:jc w:val="center"/>
        <w:rPr>
          <w:sz w:val="20"/>
          <w:szCs w:val="20"/>
          <w:lang w:val="en-US"/>
        </w:rPr>
      </w:pPr>
      <w:r>
        <w:rPr>
          <w:sz w:val="20"/>
          <w:szCs w:val="20"/>
          <w:lang w:val="en-US"/>
        </w:rPr>
        <w:t xml:space="preserve">Table 1. TCGA Classification Model Metrics with </w:t>
      </w:r>
      <w:ins w:id="548" w:author="NATALIA A RODRIGUEZ-FIGUEROA" w:date="2022-01-18T11:45:00Z">
        <w:r w:rsidR="004871C4">
          <w:rPr>
            <w:sz w:val="20"/>
            <w:szCs w:val="20"/>
            <w:lang w:val="en-US"/>
          </w:rPr>
          <w:t xml:space="preserve">Python </w:t>
        </w:r>
      </w:ins>
      <w:r>
        <w:rPr>
          <w:sz w:val="20"/>
          <w:szCs w:val="20"/>
          <w:lang w:val="en-US"/>
        </w:rPr>
        <w:t>RFE using Random Forest Classifier</w:t>
      </w:r>
    </w:p>
    <w:p w14:paraId="4C33D8DC" w14:textId="34A15E28" w:rsidR="00FC67DA" w:rsidRDefault="00FC67DA" w:rsidP="00FC67DA">
      <w:pPr>
        <w:jc w:val="center"/>
        <w:rPr>
          <w:b/>
          <w:bCs/>
          <w:sz w:val="20"/>
          <w:szCs w:val="20"/>
          <w:lang w:val="en-US"/>
        </w:rPr>
      </w:pPr>
      <w:r w:rsidRPr="00343CD1">
        <w:rPr>
          <w:noProof/>
          <w:sz w:val="20"/>
          <w:szCs w:val="20"/>
          <w:lang w:val="en-US"/>
        </w:rPr>
        <w:drawing>
          <wp:inline distT="0" distB="0" distL="0" distR="0" wp14:anchorId="0DE16E68" wp14:editId="1C555224">
            <wp:extent cx="5778500" cy="52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8500" cy="520700"/>
                    </a:xfrm>
                    <a:prstGeom prst="rect">
                      <a:avLst/>
                    </a:prstGeom>
                  </pic:spPr>
                </pic:pic>
              </a:graphicData>
            </a:graphic>
          </wp:inline>
        </w:drawing>
      </w:r>
    </w:p>
    <w:p w14:paraId="2DA5F77A" w14:textId="77777777" w:rsidR="00FC67DA" w:rsidRDefault="00FC67DA" w:rsidP="00FC67DA">
      <w:pPr>
        <w:jc w:val="center"/>
        <w:rPr>
          <w:b/>
          <w:bCs/>
          <w:sz w:val="20"/>
          <w:szCs w:val="20"/>
          <w:lang w:val="en-US"/>
        </w:rPr>
      </w:pPr>
    </w:p>
    <w:p w14:paraId="15DAEA5C" w14:textId="663D717F" w:rsidR="00FC67DA" w:rsidRPr="009F0FC0" w:rsidRDefault="00FC67DA" w:rsidP="004871C4">
      <w:pPr>
        <w:jc w:val="center"/>
        <w:rPr>
          <w:sz w:val="20"/>
          <w:szCs w:val="20"/>
          <w:lang w:val="en-US"/>
        </w:rPr>
      </w:pPr>
      <w:r>
        <w:rPr>
          <w:sz w:val="20"/>
          <w:szCs w:val="20"/>
          <w:lang w:val="en-US"/>
        </w:rPr>
        <w:t xml:space="preserve">Table 2. ICGC Classification Model Metrics with </w:t>
      </w:r>
      <w:ins w:id="549" w:author="NATALIA A RODRIGUEZ-FIGUEROA" w:date="2022-01-18T11:45:00Z">
        <w:r w:rsidR="004871C4">
          <w:rPr>
            <w:sz w:val="20"/>
            <w:szCs w:val="20"/>
            <w:lang w:val="en-US"/>
          </w:rPr>
          <w:t>Python</w:t>
        </w:r>
      </w:ins>
      <w:ins w:id="550" w:author="NATALIA A RODRIGUEZ-FIGUEROA" w:date="2022-01-18T21:16:00Z">
        <w:r w:rsidR="00664B4F">
          <w:rPr>
            <w:sz w:val="20"/>
            <w:szCs w:val="20"/>
            <w:lang w:val="en-US"/>
          </w:rPr>
          <w:t>’s</w:t>
        </w:r>
      </w:ins>
      <w:ins w:id="551" w:author="NATALIA A RODRIGUEZ-FIGUEROA" w:date="2022-01-18T11:45:00Z">
        <w:r w:rsidR="004871C4">
          <w:rPr>
            <w:sz w:val="20"/>
            <w:szCs w:val="20"/>
            <w:lang w:val="en-US"/>
          </w:rPr>
          <w:t xml:space="preserve"> </w:t>
        </w:r>
      </w:ins>
      <w:r>
        <w:rPr>
          <w:sz w:val="20"/>
          <w:szCs w:val="20"/>
          <w:lang w:val="en-US"/>
        </w:rPr>
        <w:t>RFE using Random Forest Classifier</w:t>
      </w:r>
    </w:p>
    <w:p w14:paraId="781FC978" w14:textId="6F7D7451" w:rsidR="00FC67DA" w:rsidRDefault="00FC67DA" w:rsidP="00BE2D30">
      <w:pPr>
        <w:jc w:val="center"/>
        <w:rPr>
          <w:ins w:id="552" w:author="NATALIA A RODRIGUEZ-FIGUEROA" w:date="2022-01-18T23:20:00Z"/>
          <w:noProof/>
        </w:rPr>
      </w:pPr>
      <w:r w:rsidRPr="00343CD1">
        <w:rPr>
          <w:noProof/>
          <w:sz w:val="20"/>
          <w:szCs w:val="20"/>
          <w:lang w:val="en-US"/>
        </w:rPr>
        <w:drawing>
          <wp:inline distT="0" distB="0" distL="0" distR="0" wp14:anchorId="6A555136" wp14:editId="66197CCD">
            <wp:extent cx="5778500" cy="52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8500" cy="520700"/>
                    </a:xfrm>
                    <a:prstGeom prst="rect">
                      <a:avLst/>
                    </a:prstGeom>
                  </pic:spPr>
                </pic:pic>
              </a:graphicData>
            </a:graphic>
          </wp:inline>
        </w:drawing>
      </w:r>
    </w:p>
    <w:p w14:paraId="3AE44A53" w14:textId="61699613" w:rsidR="000A3CB2" w:rsidRDefault="000A3CB2" w:rsidP="00BE2D30">
      <w:pPr>
        <w:jc w:val="center"/>
        <w:rPr>
          <w:ins w:id="553" w:author="NATALIA A RODRIGUEZ-FIGUEROA" w:date="2022-01-18T23:20:00Z"/>
          <w:noProof/>
        </w:rPr>
      </w:pPr>
    </w:p>
    <w:p w14:paraId="329571D9" w14:textId="77777777" w:rsidR="000A3CB2" w:rsidRDefault="000A3CB2" w:rsidP="000A3CB2">
      <w:pPr>
        <w:jc w:val="center"/>
        <w:rPr>
          <w:ins w:id="554" w:author="NATALIA A RODRIGUEZ-FIGUEROA" w:date="2022-01-18T23:20:00Z"/>
        </w:rPr>
      </w:pPr>
      <w:ins w:id="555" w:author="NATALIA A RODRIGUEZ-FIGUEROA" w:date="2022-01-18T23:20:00Z">
        <w:r w:rsidRPr="00213A0B">
          <w:rPr>
            <w:noProof/>
            <w:sz w:val="20"/>
            <w:szCs w:val="20"/>
            <w:lang w:val="en-US"/>
          </w:rPr>
          <w:drawing>
            <wp:inline distT="0" distB="0" distL="0" distR="0" wp14:anchorId="10B49E88" wp14:editId="7C327F26">
              <wp:extent cx="2499360" cy="1767840"/>
              <wp:effectExtent l="0" t="0" r="0" b="0"/>
              <wp:docPr id="7" name="Picture 7" descr="A picture containing text, sk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ky,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9360" cy="1767840"/>
                      </a:xfrm>
                      <a:prstGeom prst="rect">
                        <a:avLst/>
                      </a:prstGeom>
                      <a:noFill/>
                      <a:ln>
                        <a:noFill/>
                      </a:ln>
                    </pic:spPr>
                  </pic:pic>
                </a:graphicData>
              </a:graphic>
            </wp:inline>
          </w:drawing>
        </w:r>
        <w:r w:rsidRPr="00213A0B">
          <w:rPr>
            <w:noProof/>
          </w:rPr>
          <w:drawing>
            <wp:inline distT="0" distB="0" distL="0" distR="0" wp14:anchorId="3844DA67" wp14:editId="447B7629">
              <wp:extent cx="2499360" cy="1767840"/>
              <wp:effectExtent l="0" t="0" r="0" b="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9360" cy="1767840"/>
                      </a:xfrm>
                      <a:prstGeom prst="rect">
                        <a:avLst/>
                      </a:prstGeom>
                      <a:noFill/>
                      <a:ln>
                        <a:noFill/>
                      </a:ln>
                    </pic:spPr>
                  </pic:pic>
                </a:graphicData>
              </a:graphic>
            </wp:inline>
          </w:drawing>
        </w:r>
      </w:ins>
    </w:p>
    <w:p w14:paraId="2AAF4C3E" w14:textId="7527CA55" w:rsidR="000A3CB2" w:rsidRPr="000A3CB2" w:rsidRDefault="000A3CB2" w:rsidP="000A3CB2">
      <w:pPr>
        <w:jc w:val="center"/>
        <w:rPr>
          <w:sz w:val="20"/>
          <w:szCs w:val="20"/>
          <w:lang w:val="en-US"/>
          <w:rPrChange w:id="556" w:author="NATALIA A RODRIGUEZ-FIGUEROA" w:date="2022-01-18T23:21:00Z">
            <w:rPr>
              <w:noProof/>
            </w:rPr>
          </w:rPrChange>
        </w:rPr>
      </w:pPr>
      <w:ins w:id="557" w:author="NATALIA A RODRIGUEZ-FIGUEROA" w:date="2022-01-18T23:20:00Z">
        <w:r w:rsidRPr="00473473">
          <w:rPr>
            <w:sz w:val="20"/>
            <w:szCs w:val="20"/>
            <w:lang w:val="en-US"/>
          </w:rPr>
          <w:t xml:space="preserve">Figure 1. </w:t>
        </w:r>
        <w:r>
          <w:rPr>
            <w:sz w:val="20"/>
            <w:szCs w:val="20"/>
            <w:lang w:val="en-US"/>
          </w:rPr>
          <w:t xml:space="preserve">ROC AUC Curves for 100 TCGA predictors modeled by SVC (left) and 10 ICGC predictors modeled by </w:t>
        </w:r>
      </w:ins>
      <w:ins w:id="558" w:author="NATALIA A RODRIGUEZ-FIGUEROA" w:date="2022-01-19T00:02:00Z">
        <w:r w:rsidR="00D142DD">
          <w:rPr>
            <w:sz w:val="20"/>
            <w:szCs w:val="20"/>
            <w:lang w:val="en-US"/>
          </w:rPr>
          <w:t>RFC</w:t>
        </w:r>
      </w:ins>
      <w:ins w:id="559" w:author="NATALIA A RODRIGUEZ-FIGUEROA" w:date="2022-01-18T23:20:00Z">
        <w:r>
          <w:rPr>
            <w:sz w:val="20"/>
            <w:szCs w:val="20"/>
            <w:lang w:val="en-US"/>
          </w:rPr>
          <w:t xml:space="preserve"> (right)</w:t>
        </w:r>
      </w:ins>
      <w:ins w:id="560" w:author="NATALIA A RODRIGUEZ-FIGUEROA" w:date="2022-01-18T23:35:00Z">
        <w:r w:rsidR="00E51E70">
          <w:rPr>
            <w:sz w:val="20"/>
            <w:szCs w:val="20"/>
            <w:lang w:val="en-US"/>
          </w:rPr>
          <w:t xml:space="preserve"> </w:t>
        </w:r>
      </w:ins>
    </w:p>
    <w:p w14:paraId="7033E174" w14:textId="115D0712" w:rsidR="00BE2D30" w:rsidRDefault="00BE2D30" w:rsidP="00BE2D30">
      <w:pPr>
        <w:rPr>
          <w:sz w:val="20"/>
          <w:szCs w:val="20"/>
          <w:lang w:val="en-US"/>
        </w:rPr>
      </w:pPr>
    </w:p>
    <w:p w14:paraId="6C9ADD36" w14:textId="090A3ED9" w:rsidR="00A321B1" w:rsidRDefault="00192A9E" w:rsidP="00A321B1">
      <w:pPr>
        <w:rPr>
          <w:ins w:id="561" w:author="NATALIA A RODRIGUEZ-FIGUEROA" w:date="2022-01-18T22:19:00Z"/>
          <w:sz w:val="20"/>
          <w:szCs w:val="20"/>
          <w:lang w:val="en-US"/>
        </w:rPr>
      </w:pPr>
      <w:ins w:id="562" w:author="Wandaliz Torres-Garcia" w:date="2022-01-11T19:47:00Z">
        <w:r>
          <w:rPr>
            <w:sz w:val="20"/>
            <w:szCs w:val="20"/>
            <w:lang w:val="en-US"/>
          </w:rPr>
          <w:t xml:space="preserve">Even though the ICGC was a smaller dataset in terms of </w:t>
        </w:r>
      </w:ins>
      <w:ins w:id="563" w:author="Wandaliz Torres-Garcia" w:date="2022-01-11T19:48:00Z">
        <w:r>
          <w:rPr>
            <w:sz w:val="20"/>
            <w:szCs w:val="20"/>
            <w:lang w:val="en-US"/>
          </w:rPr>
          <w:t xml:space="preserve">the </w:t>
        </w:r>
      </w:ins>
      <w:ins w:id="564" w:author="Wandaliz Torres-Garcia" w:date="2022-01-11T19:47:00Z">
        <w:r>
          <w:rPr>
            <w:sz w:val="20"/>
            <w:szCs w:val="20"/>
            <w:lang w:val="en-US"/>
          </w:rPr>
          <w:t>number of samples, its computational times were slightly higher than those from TCGA</w:t>
        </w:r>
      </w:ins>
      <w:ins w:id="565" w:author="Wandaliz Torres-Garcia" w:date="2022-01-11T19:49:00Z">
        <w:r>
          <w:rPr>
            <w:sz w:val="20"/>
            <w:szCs w:val="20"/>
            <w:lang w:val="en-US"/>
          </w:rPr>
          <w:t>, TCGA took an average of 22.4 hours while ICGC 24.9 hours</w:t>
        </w:r>
      </w:ins>
      <w:ins w:id="566" w:author="Wandaliz Torres-Garcia" w:date="2022-01-11T19:47:00Z">
        <w:r>
          <w:rPr>
            <w:sz w:val="20"/>
            <w:szCs w:val="20"/>
            <w:lang w:val="en-US"/>
          </w:rPr>
          <w:t xml:space="preserve">. </w:t>
        </w:r>
      </w:ins>
      <w:del w:id="567" w:author="Wandaliz Torres-Garcia" w:date="2022-01-11T19:47:00Z">
        <w:r w:rsidR="00BE2D30" w:rsidDel="00192A9E">
          <w:rPr>
            <w:sz w:val="20"/>
            <w:szCs w:val="20"/>
            <w:lang w:val="en-US"/>
          </w:rPr>
          <w:delText xml:space="preserve">The results from Table 1 and 2 display slight variation between the </w:delText>
        </w:r>
        <w:r w:rsidR="005E6B16" w:rsidDel="00192A9E">
          <w:rPr>
            <w:sz w:val="20"/>
            <w:szCs w:val="20"/>
            <w:lang w:val="en-US"/>
          </w:rPr>
          <w:delText xml:space="preserve">computational times in the TCGA and ICGC datasets. </w:delText>
        </w:r>
      </w:del>
      <w:ins w:id="568" w:author="Wandaliz Torres-Garcia" w:date="2022-01-11T19:48:00Z">
        <w:r>
          <w:rPr>
            <w:sz w:val="20"/>
            <w:szCs w:val="20"/>
            <w:lang w:val="en-US"/>
          </w:rPr>
          <w:t xml:space="preserve">Also, </w:t>
        </w:r>
      </w:ins>
      <w:del w:id="569" w:author="Wandaliz Torres-Garcia" w:date="2022-01-11T19:48:00Z">
        <w:r w:rsidR="005E6B16" w:rsidDel="00192A9E">
          <w:rPr>
            <w:sz w:val="20"/>
            <w:szCs w:val="20"/>
            <w:lang w:val="en-US"/>
          </w:rPr>
          <w:delText xml:space="preserve">Increasing </w:delText>
        </w:r>
      </w:del>
      <w:ins w:id="570" w:author="Wandaliz Torres-Garcia" w:date="2022-01-11T19:48:00Z">
        <w:r>
          <w:rPr>
            <w:sz w:val="20"/>
            <w:szCs w:val="20"/>
            <w:lang w:val="en-US"/>
          </w:rPr>
          <w:t xml:space="preserve">increasing </w:t>
        </w:r>
      </w:ins>
      <w:r w:rsidR="005E6B16">
        <w:rPr>
          <w:sz w:val="20"/>
          <w:szCs w:val="20"/>
          <w:lang w:val="en-US"/>
        </w:rPr>
        <w:t>the number of features had little to no effect on the run time,</w:t>
      </w:r>
      <w:del w:id="571" w:author="NATALIA A RODRIGUEZ-FIGUEROA" w:date="2022-01-18T23:50:00Z">
        <w:r w:rsidR="005E6B16" w:rsidDel="008F12F8">
          <w:rPr>
            <w:sz w:val="20"/>
            <w:szCs w:val="20"/>
            <w:lang w:val="en-US"/>
          </w:rPr>
          <w:delText xml:space="preserve"> </w:delText>
        </w:r>
      </w:del>
      <w:del w:id="572" w:author="Wandaliz Torres-Garcia" w:date="2022-01-11T19:49:00Z">
        <w:r w:rsidR="005E6B16" w:rsidDel="00192A9E">
          <w:rPr>
            <w:sz w:val="20"/>
            <w:szCs w:val="20"/>
            <w:lang w:val="en-US"/>
          </w:rPr>
          <w:delText>TCGA took an average of 22</w:delText>
        </w:r>
        <w:r w:rsidR="009311A1" w:rsidDel="00192A9E">
          <w:rPr>
            <w:sz w:val="20"/>
            <w:szCs w:val="20"/>
            <w:lang w:val="en-US"/>
          </w:rPr>
          <w:delText>.4</w:delText>
        </w:r>
        <w:r w:rsidR="005E6B16" w:rsidDel="00192A9E">
          <w:rPr>
            <w:sz w:val="20"/>
            <w:szCs w:val="20"/>
            <w:lang w:val="en-US"/>
          </w:rPr>
          <w:delText xml:space="preserve"> hours while ICGC 24</w:delText>
        </w:r>
        <w:r w:rsidR="009311A1" w:rsidDel="00192A9E">
          <w:rPr>
            <w:sz w:val="20"/>
            <w:szCs w:val="20"/>
            <w:lang w:val="en-US"/>
          </w:rPr>
          <w:delText>.9</w:delText>
        </w:r>
        <w:r w:rsidR="005E6B16" w:rsidDel="00192A9E">
          <w:rPr>
            <w:sz w:val="20"/>
            <w:szCs w:val="20"/>
            <w:lang w:val="en-US"/>
          </w:rPr>
          <w:delText xml:space="preserve"> hours, </w:delText>
        </w:r>
        <w:commentRangeStart w:id="573"/>
        <w:commentRangeStart w:id="574"/>
        <w:r w:rsidR="00FA38AA" w:rsidDel="00192A9E">
          <w:rPr>
            <w:sz w:val="20"/>
            <w:szCs w:val="20"/>
            <w:lang w:val="en-US"/>
          </w:rPr>
          <w:delText xml:space="preserve">most likely </w:delText>
        </w:r>
        <w:r w:rsidR="005E6B16" w:rsidDel="00192A9E">
          <w:rPr>
            <w:sz w:val="20"/>
            <w:szCs w:val="20"/>
            <w:lang w:val="en-US"/>
          </w:rPr>
          <w:delText>due to ICGC containing much more mRNA expressions to work with in the RFE process.</w:delText>
        </w:r>
      </w:del>
      <w:ins w:id="575" w:author="NATALIA A RODRIGUEZ-FIGUEROA" w:date="2022-01-18T23:50:00Z">
        <w:r w:rsidR="008F12F8" w:rsidDel="008F12F8">
          <w:rPr>
            <w:sz w:val="20"/>
            <w:szCs w:val="20"/>
            <w:lang w:val="en-US"/>
          </w:rPr>
          <w:t xml:space="preserve"> </w:t>
        </w:r>
        <w:r w:rsidR="008F12F8">
          <w:rPr>
            <w:sz w:val="20"/>
            <w:szCs w:val="20"/>
            <w:lang w:val="en-US"/>
          </w:rPr>
          <w:t>a</w:t>
        </w:r>
      </w:ins>
      <w:del w:id="576" w:author="NATALIA A RODRIGUEZ-FIGUEROA" w:date="2022-01-18T23:50:00Z">
        <w:r w:rsidR="005E6B16" w:rsidDel="008F12F8">
          <w:rPr>
            <w:sz w:val="20"/>
            <w:szCs w:val="20"/>
            <w:lang w:val="en-US"/>
          </w:rPr>
          <w:delText xml:space="preserve"> </w:delText>
        </w:r>
        <w:commentRangeEnd w:id="573"/>
        <w:r w:rsidDel="008F12F8">
          <w:rPr>
            <w:rStyle w:val="CommentReference"/>
          </w:rPr>
          <w:commentReference w:id="573"/>
        </w:r>
        <w:commentRangeEnd w:id="574"/>
        <w:r w:rsidR="004B5380" w:rsidDel="008F12F8">
          <w:rPr>
            <w:rStyle w:val="CommentReference"/>
          </w:rPr>
          <w:commentReference w:id="574"/>
        </w:r>
        <w:r w:rsidR="00014C02" w:rsidDel="008F12F8">
          <w:rPr>
            <w:sz w:val="20"/>
            <w:szCs w:val="20"/>
            <w:lang w:val="en-US"/>
          </w:rPr>
          <w:delText xml:space="preserve">In </w:delText>
        </w:r>
      </w:del>
      <w:ins w:id="577" w:author="Wandaliz Torres-Garcia" w:date="2022-01-11T19:50:00Z">
        <w:del w:id="578" w:author="NATALIA A RODRIGUEZ-FIGUEROA" w:date="2022-01-18T23:50:00Z">
          <w:r w:rsidDel="00E714D0">
            <w:rPr>
              <w:sz w:val="20"/>
              <w:szCs w:val="20"/>
              <w:lang w:val="en-US"/>
            </w:rPr>
            <w:delText>A</w:delText>
          </w:r>
        </w:del>
        <w:r>
          <w:rPr>
            <w:sz w:val="20"/>
            <w:szCs w:val="20"/>
            <w:lang w:val="en-US"/>
          </w:rPr>
          <w:t xml:space="preserve">s shown in </w:t>
        </w:r>
      </w:ins>
      <w:r w:rsidR="00014C02">
        <w:rPr>
          <w:sz w:val="20"/>
          <w:szCs w:val="20"/>
          <w:lang w:val="en-US"/>
        </w:rPr>
        <w:t xml:space="preserve">Table 1, </w:t>
      </w:r>
      <w:r w:rsidR="00A2798F">
        <w:rPr>
          <w:sz w:val="20"/>
          <w:szCs w:val="20"/>
          <w:lang w:val="en-US"/>
        </w:rPr>
        <w:t xml:space="preserve">the </w:t>
      </w:r>
      <w:del w:id="579" w:author="Wandaliz Torres-Garcia" w:date="2022-01-11T19:50:00Z">
        <w:r w:rsidR="00A2798F" w:rsidDel="00192A9E">
          <w:rPr>
            <w:sz w:val="20"/>
            <w:szCs w:val="20"/>
            <w:lang w:val="en-US"/>
          </w:rPr>
          <w:delText>Support Vector Classifier</w:delText>
        </w:r>
      </w:del>
      <w:ins w:id="580" w:author="Wandaliz Torres-Garcia" w:date="2022-01-11T19:50:00Z">
        <w:r>
          <w:rPr>
            <w:sz w:val="20"/>
            <w:szCs w:val="20"/>
            <w:lang w:val="en-US"/>
          </w:rPr>
          <w:t>SVC</w:t>
        </w:r>
      </w:ins>
      <w:r w:rsidR="00A2798F">
        <w:rPr>
          <w:sz w:val="20"/>
          <w:szCs w:val="20"/>
          <w:lang w:val="en-US"/>
        </w:rPr>
        <w:t xml:space="preserve"> </w:t>
      </w:r>
      <w:del w:id="581" w:author="Wandaliz Torres-Garcia" w:date="2022-01-11T19:50:00Z">
        <w:r w:rsidR="00A2798F" w:rsidDel="00192A9E">
          <w:rPr>
            <w:sz w:val="20"/>
            <w:szCs w:val="20"/>
            <w:lang w:val="en-US"/>
          </w:rPr>
          <w:delText>model in</w:delText>
        </w:r>
      </w:del>
      <w:ins w:id="582" w:author="Wandaliz Torres-Garcia" w:date="2022-01-11T19:50:00Z">
        <w:r>
          <w:rPr>
            <w:sz w:val="20"/>
            <w:szCs w:val="20"/>
            <w:lang w:val="en-US"/>
          </w:rPr>
          <w:t>for</w:t>
        </w:r>
      </w:ins>
      <w:r w:rsidR="00A2798F">
        <w:rPr>
          <w:sz w:val="20"/>
          <w:szCs w:val="20"/>
          <w:lang w:val="en-US"/>
        </w:rPr>
        <w:t xml:space="preserve"> </w:t>
      </w:r>
      <w:r w:rsidR="00014C02">
        <w:rPr>
          <w:sz w:val="20"/>
          <w:szCs w:val="20"/>
          <w:lang w:val="en-US"/>
        </w:rPr>
        <w:t>TCGA offered higher accuracy, precision</w:t>
      </w:r>
      <w:ins w:id="583" w:author="Wandaliz Torres-Garcia" w:date="2022-01-11T19:50:00Z">
        <w:r>
          <w:rPr>
            <w:sz w:val="20"/>
            <w:szCs w:val="20"/>
            <w:lang w:val="en-US"/>
          </w:rPr>
          <w:t>,</w:t>
        </w:r>
      </w:ins>
      <w:r w:rsidR="00014C02">
        <w:rPr>
          <w:sz w:val="20"/>
          <w:szCs w:val="20"/>
          <w:lang w:val="en-US"/>
        </w:rPr>
        <w:t xml:space="preserve"> and ROC AUC score when using 100 </w:t>
      </w:r>
      <w:r w:rsidR="00A2798F">
        <w:rPr>
          <w:sz w:val="20"/>
          <w:szCs w:val="20"/>
          <w:lang w:val="en-US"/>
        </w:rPr>
        <w:t>genes</w:t>
      </w:r>
      <w:ins w:id="584" w:author="Wandaliz Torres-Garcia" w:date="2022-01-11T19:51:00Z">
        <w:r>
          <w:rPr>
            <w:sz w:val="20"/>
            <w:szCs w:val="20"/>
            <w:lang w:val="en-US"/>
          </w:rPr>
          <w:t xml:space="preserve"> than 10 genes except for </w:t>
        </w:r>
      </w:ins>
      <w:del w:id="585" w:author="Wandaliz Torres-Garcia" w:date="2022-01-11T19:51:00Z">
        <w:r w:rsidR="00A2798F" w:rsidDel="00192A9E">
          <w:rPr>
            <w:sz w:val="20"/>
            <w:szCs w:val="20"/>
            <w:lang w:val="en-US"/>
          </w:rPr>
          <w:delText xml:space="preserve">, but </w:delText>
        </w:r>
      </w:del>
      <w:r w:rsidR="00A2798F">
        <w:rPr>
          <w:sz w:val="20"/>
          <w:szCs w:val="20"/>
          <w:lang w:val="en-US"/>
        </w:rPr>
        <w:t xml:space="preserve">recall </w:t>
      </w:r>
      <w:del w:id="586" w:author="Wandaliz Torres-Garcia" w:date="2022-01-11T19:51:00Z">
        <w:r w:rsidR="00A2798F" w:rsidDel="00192A9E">
          <w:rPr>
            <w:sz w:val="20"/>
            <w:szCs w:val="20"/>
            <w:lang w:val="en-US"/>
          </w:rPr>
          <w:delText xml:space="preserve">was </w:delText>
        </w:r>
      </w:del>
      <w:ins w:id="587" w:author="Wandaliz Torres-Garcia" w:date="2022-01-11T19:51:00Z">
        <w:r>
          <w:rPr>
            <w:sz w:val="20"/>
            <w:szCs w:val="20"/>
            <w:lang w:val="en-US"/>
          </w:rPr>
          <w:t xml:space="preserve">which was </w:t>
        </w:r>
      </w:ins>
      <w:r w:rsidR="00A2798F">
        <w:rPr>
          <w:sz w:val="20"/>
          <w:szCs w:val="20"/>
          <w:lang w:val="en-US"/>
        </w:rPr>
        <w:t xml:space="preserve">higher </w:t>
      </w:r>
      <w:del w:id="588" w:author="Wandaliz Torres-Garcia" w:date="2022-01-11T19:51:00Z">
        <w:r w:rsidR="00A2798F" w:rsidDel="00192A9E">
          <w:rPr>
            <w:sz w:val="20"/>
            <w:szCs w:val="20"/>
            <w:lang w:val="en-US"/>
          </w:rPr>
          <w:delText xml:space="preserve">at </w:delText>
        </w:r>
      </w:del>
      <w:ins w:id="589" w:author="Wandaliz Torres-Garcia" w:date="2022-01-11T19:51:00Z">
        <w:r>
          <w:rPr>
            <w:sz w:val="20"/>
            <w:szCs w:val="20"/>
            <w:lang w:val="en-US"/>
          </w:rPr>
          <w:t xml:space="preserve">using </w:t>
        </w:r>
      </w:ins>
      <w:r w:rsidR="00A2798F">
        <w:rPr>
          <w:sz w:val="20"/>
          <w:szCs w:val="20"/>
          <w:lang w:val="en-US"/>
        </w:rPr>
        <w:t xml:space="preserve">10 features. </w:t>
      </w:r>
      <w:ins w:id="590" w:author="Wandaliz Torres-Garcia" w:date="2022-01-11T19:51:00Z">
        <w:r>
          <w:rPr>
            <w:sz w:val="20"/>
            <w:szCs w:val="20"/>
            <w:lang w:val="en-US"/>
          </w:rPr>
          <w:t xml:space="preserve">Similarly, </w:t>
        </w:r>
      </w:ins>
      <w:del w:id="591" w:author="Wandaliz Torres-Garcia" w:date="2022-01-11T19:51:00Z">
        <w:r w:rsidR="00A2798F" w:rsidDel="00192A9E">
          <w:rPr>
            <w:sz w:val="20"/>
            <w:szCs w:val="20"/>
            <w:lang w:val="en-US"/>
          </w:rPr>
          <w:delText>In Table 2, the Random Forest Classifier model</w:delText>
        </w:r>
      </w:del>
      <w:ins w:id="592" w:author="Wandaliz Torres-Garcia" w:date="2022-01-11T19:51:00Z">
        <w:r>
          <w:rPr>
            <w:sz w:val="20"/>
            <w:szCs w:val="20"/>
            <w:lang w:val="en-US"/>
          </w:rPr>
          <w:t>RFC</w:t>
        </w:r>
      </w:ins>
      <w:r w:rsidR="00A2798F">
        <w:rPr>
          <w:sz w:val="20"/>
          <w:szCs w:val="20"/>
          <w:lang w:val="en-US"/>
        </w:rPr>
        <w:t xml:space="preserve"> presented optimal metrics when using 10 features</w:t>
      </w:r>
      <w:r w:rsidR="00DC2568">
        <w:rPr>
          <w:sz w:val="20"/>
          <w:szCs w:val="20"/>
          <w:lang w:val="en-US"/>
        </w:rPr>
        <w:t>, adding more features did not increase results</w:t>
      </w:r>
      <w:ins w:id="593" w:author="Wandaliz Torres-Garcia" w:date="2022-01-11T19:51:00Z">
        <w:r>
          <w:rPr>
            <w:sz w:val="20"/>
            <w:szCs w:val="20"/>
            <w:lang w:val="en-US"/>
          </w:rPr>
          <w:t xml:space="preserve"> (see</w:t>
        </w:r>
      </w:ins>
      <w:ins w:id="594" w:author="Wandaliz Torres-Garcia" w:date="2022-01-11T19:52:00Z">
        <w:r>
          <w:rPr>
            <w:sz w:val="20"/>
            <w:szCs w:val="20"/>
            <w:lang w:val="en-US"/>
          </w:rPr>
          <w:t xml:space="preserve"> Table 2)</w:t>
        </w:r>
      </w:ins>
      <w:r w:rsidR="00A2798F">
        <w:rPr>
          <w:sz w:val="20"/>
          <w:szCs w:val="20"/>
          <w:lang w:val="en-US"/>
        </w:rPr>
        <w:t xml:space="preserve">. </w:t>
      </w:r>
      <w:ins w:id="595" w:author="NATALIA A RODRIGUEZ-FIGUEROA" w:date="2022-01-18T17:33:00Z">
        <w:r w:rsidR="00C87319">
          <w:rPr>
            <w:sz w:val="20"/>
            <w:szCs w:val="20"/>
            <w:lang w:val="en-US"/>
          </w:rPr>
          <w:t>Fitting the features to a Logistic Regression model did no</w:t>
        </w:r>
      </w:ins>
      <w:ins w:id="596" w:author="NATALIA A RODRIGUEZ-FIGUEROA" w:date="2022-01-18T17:35:00Z">
        <w:r w:rsidR="00C87319">
          <w:rPr>
            <w:sz w:val="20"/>
            <w:szCs w:val="20"/>
            <w:lang w:val="en-US"/>
          </w:rPr>
          <w:t>t present optimal metrics for neither of the datasets</w:t>
        </w:r>
      </w:ins>
      <w:ins w:id="597" w:author="NATALIA A RODRIGUEZ-FIGUEROA" w:date="2022-01-19T00:19:00Z">
        <w:r w:rsidR="00664104">
          <w:rPr>
            <w:sz w:val="20"/>
            <w:szCs w:val="20"/>
            <w:lang w:val="en-US"/>
          </w:rPr>
          <w:t xml:space="preserve"> </w:t>
        </w:r>
      </w:ins>
    </w:p>
    <w:p w14:paraId="6817E909" w14:textId="77777777" w:rsidR="00213A0B" w:rsidRDefault="00213A0B" w:rsidP="00A321B1">
      <w:pPr>
        <w:rPr>
          <w:ins w:id="598" w:author="NATALIA A RODRIGUEZ-FIGUEROA" w:date="2022-01-18T22:19:00Z"/>
          <w:sz w:val="20"/>
          <w:szCs w:val="20"/>
          <w:lang w:val="en-US"/>
        </w:rPr>
      </w:pPr>
    </w:p>
    <w:p w14:paraId="2BC0474D" w14:textId="08B94015" w:rsidR="00664104" w:rsidRDefault="0026582C">
      <w:pPr>
        <w:jc w:val="both"/>
        <w:rPr>
          <w:ins w:id="599" w:author="NATALIA A RODRIGUEZ-FIGUEROA" w:date="2022-01-18T19:22:00Z"/>
          <w:sz w:val="20"/>
          <w:szCs w:val="20"/>
          <w:lang w:val="en-US"/>
        </w:rPr>
        <w:pPrChange w:id="600" w:author="NATALIA A RODRIGUEZ-FIGUEROA" w:date="2022-01-18T22:20:00Z">
          <w:pPr/>
        </w:pPrChange>
      </w:pPr>
      <w:ins w:id="601" w:author="NATALIA A RODRIGUEZ-FIGUEROA" w:date="2022-01-18T22:22:00Z">
        <w:r>
          <w:rPr>
            <w:sz w:val="20"/>
            <w:szCs w:val="20"/>
            <w:lang w:val="en-US"/>
          </w:rPr>
          <w:t xml:space="preserve">Python’s </w:t>
        </w:r>
      </w:ins>
      <w:ins w:id="602" w:author="NATALIA A RODRIGUEZ-FIGUEROA" w:date="2022-01-18T22:20:00Z">
        <w:r>
          <w:rPr>
            <w:sz w:val="20"/>
            <w:szCs w:val="20"/>
            <w:lang w:val="en-US"/>
          </w:rPr>
          <w:t>optimal features were compared</w:t>
        </w:r>
      </w:ins>
      <w:ins w:id="603" w:author="NATALIA A RODRIGUEZ-FIGUEROA" w:date="2022-01-18T22:21:00Z">
        <w:r>
          <w:rPr>
            <w:sz w:val="20"/>
            <w:szCs w:val="20"/>
            <w:lang w:val="en-US"/>
          </w:rPr>
          <w:t xml:space="preserve"> in terms of their intersection</w:t>
        </w:r>
      </w:ins>
      <w:ins w:id="604" w:author="NATALIA A RODRIGUEZ-FIGUEROA" w:date="2022-01-18T22:20:00Z">
        <w:r>
          <w:rPr>
            <w:sz w:val="20"/>
            <w:szCs w:val="20"/>
            <w:lang w:val="en-US"/>
          </w:rPr>
          <w:t xml:space="preserve">, separating 10 and 100 optimal features from ICGC and TCGA, respectively. In terms of exact gene names, there was no overlap. However, when studying the families of genes, UCK, UNC, and WNT appeared on both datasets as relevant variables to predict survival status. </w:t>
        </w:r>
        <w:r w:rsidRPr="00DB2BDF">
          <w:rPr>
            <w:sz w:val="20"/>
            <w:szCs w:val="20"/>
            <w:lang w:val="en-US"/>
          </w:rPr>
          <w:t>WNT proteins’ role is to send signals from outer cells to inner cells; variations of UCK have been found in cancerous cells and considered a target in anti-cancer therapies, UNC</w:t>
        </w:r>
        <w:r>
          <w:rPr>
            <w:sz w:val="20"/>
            <w:szCs w:val="20"/>
            <w:lang w:val="en-US"/>
          </w:rPr>
          <w:t xml:space="preserve"> families are used in experiments with worms to identify genetic defects. </w:t>
        </w:r>
      </w:ins>
      <w:ins w:id="605" w:author="NATALIA A RODRIGUEZ-FIGUEROA" w:date="2022-01-19T00:31:00Z">
        <w:r w:rsidR="003F198D">
          <w:rPr>
            <w:sz w:val="20"/>
            <w:szCs w:val="20"/>
            <w:lang w:val="en-US"/>
          </w:rPr>
          <w:t xml:space="preserve">Furthermore, </w:t>
        </w:r>
      </w:ins>
      <w:ins w:id="606" w:author="NATALIA A RODRIGUEZ-FIGUEROA" w:date="2022-01-19T00:30:00Z">
        <w:r w:rsidR="003F198D">
          <w:rPr>
            <w:sz w:val="20"/>
            <w:szCs w:val="20"/>
            <w:lang w:val="en-US"/>
          </w:rPr>
          <w:t>p</w:t>
        </w:r>
      </w:ins>
      <w:ins w:id="607" w:author="NATALIA A RODRIGUEZ-FIGUEROA" w:date="2022-01-19T00:28:00Z">
        <w:r w:rsidR="003F198D">
          <w:rPr>
            <w:sz w:val="20"/>
            <w:szCs w:val="20"/>
            <w:lang w:val="en-US"/>
          </w:rPr>
          <w:t xml:space="preserve">redictions achieved with Python’s RFE </w:t>
        </w:r>
      </w:ins>
      <w:ins w:id="608" w:author="NATALIA A RODRIGUEZ-FIGUEROA" w:date="2022-01-19T00:29:00Z">
        <w:r w:rsidR="003F198D">
          <w:rPr>
            <w:sz w:val="20"/>
            <w:szCs w:val="20"/>
            <w:lang w:val="en-US"/>
          </w:rPr>
          <w:t xml:space="preserve">function </w:t>
        </w:r>
      </w:ins>
      <w:ins w:id="609" w:author="NATALIA A RODRIGUEZ-FIGUEROA" w:date="2022-01-19T00:30:00Z">
        <w:r w:rsidR="003F198D">
          <w:rPr>
            <w:sz w:val="20"/>
            <w:szCs w:val="20"/>
            <w:lang w:val="en-US"/>
          </w:rPr>
          <w:t xml:space="preserve">held an apparent bias towards the features at the end of the list for both datasets, which were initially ordered alphabetically. </w:t>
        </w:r>
      </w:ins>
      <w:ins w:id="610" w:author="NATALIA A RODRIGUEZ-FIGUEROA" w:date="2022-01-19T00:31:00Z">
        <w:r w:rsidR="003F198D">
          <w:rPr>
            <w:sz w:val="20"/>
            <w:szCs w:val="20"/>
            <w:lang w:val="en-US"/>
          </w:rPr>
          <w:t>R programming did not share t</w:t>
        </w:r>
      </w:ins>
      <w:ins w:id="611" w:author="NATALIA A RODRIGUEZ-FIGUEROA" w:date="2022-01-19T00:32:00Z">
        <w:r w:rsidR="003F198D">
          <w:rPr>
            <w:sz w:val="20"/>
            <w:szCs w:val="20"/>
            <w:lang w:val="en-US"/>
          </w:rPr>
          <w:t xml:space="preserve">his </w:t>
        </w:r>
        <w:proofErr w:type="spellStart"/>
        <w:r w:rsidR="003F198D">
          <w:rPr>
            <w:sz w:val="20"/>
            <w:szCs w:val="20"/>
            <w:lang w:val="en-US"/>
          </w:rPr>
          <w:t>behaviour</w:t>
        </w:r>
        <w:proofErr w:type="spellEnd"/>
        <w:r w:rsidR="003F198D">
          <w:rPr>
            <w:sz w:val="20"/>
            <w:szCs w:val="20"/>
            <w:lang w:val="en-US"/>
          </w:rPr>
          <w:t>, it displayed random features selected by their importance in the model</w:t>
        </w:r>
      </w:ins>
      <w:ins w:id="612" w:author="NATALIA A RODRIGUEZ-FIGUEROA" w:date="2022-01-19T00:33:00Z">
        <w:r w:rsidR="003F198D">
          <w:rPr>
            <w:sz w:val="20"/>
            <w:szCs w:val="20"/>
            <w:lang w:val="en-US"/>
          </w:rPr>
          <w:t>, hence its application of RFE methodology</w:t>
        </w:r>
        <w:r w:rsidR="003A7E34">
          <w:rPr>
            <w:sz w:val="20"/>
            <w:szCs w:val="20"/>
            <w:lang w:val="en-US"/>
          </w:rPr>
          <w:t xml:space="preserve">. </w:t>
        </w:r>
      </w:ins>
    </w:p>
    <w:p w14:paraId="042455D1" w14:textId="7EB8C0C6" w:rsidR="00B00AF5" w:rsidRDefault="00B00AF5" w:rsidP="00A321B1">
      <w:pPr>
        <w:rPr>
          <w:ins w:id="613" w:author="NATALIA A RODRIGUEZ-FIGUEROA" w:date="2022-01-18T19:22:00Z"/>
          <w:sz w:val="20"/>
          <w:szCs w:val="20"/>
          <w:lang w:val="en-US"/>
        </w:rPr>
      </w:pPr>
    </w:p>
    <w:p w14:paraId="456E9663" w14:textId="71D230A1" w:rsidR="00B00AF5" w:rsidRDefault="00B00AF5" w:rsidP="00B00AF5">
      <w:pPr>
        <w:jc w:val="both"/>
        <w:rPr>
          <w:ins w:id="614" w:author="NATALIA A RODRIGUEZ-FIGUEROA" w:date="2022-01-18T19:22:00Z"/>
          <w:sz w:val="20"/>
          <w:szCs w:val="20"/>
          <w:lang w:val="en-US"/>
        </w:rPr>
      </w:pPr>
      <w:ins w:id="615" w:author="NATALIA A RODRIGUEZ-FIGUEROA" w:date="2022-01-18T19:22:00Z">
        <w:r>
          <w:rPr>
            <w:sz w:val="20"/>
            <w:szCs w:val="20"/>
            <w:lang w:val="en-US"/>
          </w:rPr>
          <w:t xml:space="preserve">For functions executed in R’s RFE package, Table 3 presents predictive performance metrics </w:t>
        </w:r>
      </w:ins>
      <w:ins w:id="616" w:author="NATALIA A RODRIGUEZ-FIGUEROA" w:date="2022-01-18T19:23:00Z">
        <w:r>
          <w:rPr>
            <w:sz w:val="20"/>
            <w:szCs w:val="20"/>
            <w:lang w:val="en-US"/>
          </w:rPr>
          <w:t xml:space="preserve">in each classifier </w:t>
        </w:r>
      </w:ins>
      <w:ins w:id="617" w:author="NATALIA A RODRIGUEZ-FIGUEROA" w:date="2022-01-18T19:22:00Z">
        <w:r>
          <w:rPr>
            <w:sz w:val="20"/>
            <w:szCs w:val="20"/>
            <w:lang w:val="en-US"/>
          </w:rPr>
          <w:t>aft</w:t>
        </w:r>
      </w:ins>
      <w:ins w:id="618" w:author="NATALIA A RODRIGUEZ-FIGUEROA" w:date="2022-01-18T19:23:00Z">
        <w:r>
          <w:rPr>
            <w:sz w:val="20"/>
            <w:szCs w:val="20"/>
            <w:lang w:val="en-US"/>
          </w:rPr>
          <w:t>er finding the optimal features in TCGA</w:t>
        </w:r>
      </w:ins>
      <w:ins w:id="619" w:author="NATALIA A RODRIGUEZ-FIGUEROA" w:date="2022-01-19T17:03:00Z">
        <w:r w:rsidR="0095731E">
          <w:rPr>
            <w:sz w:val="20"/>
            <w:szCs w:val="20"/>
            <w:lang w:val="en-US"/>
          </w:rPr>
          <w:t xml:space="preserve"> datasets and their common features when evaluated with ICGC samples</w:t>
        </w:r>
      </w:ins>
      <w:ins w:id="620" w:author="NATALIA A RODRIGUEZ-FIGUEROA" w:date="2022-01-18T21:30:00Z">
        <w:r w:rsidR="00523DF0">
          <w:rPr>
            <w:sz w:val="20"/>
            <w:szCs w:val="20"/>
            <w:lang w:val="en-US"/>
          </w:rPr>
          <w:t>. On the other hand, Table 4 gathers performance metrics</w:t>
        </w:r>
      </w:ins>
      <w:ins w:id="621" w:author="NATALIA A RODRIGUEZ-FIGUEROA" w:date="2022-01-19T17:03:00Z">
        <w:r w:rsidR="0095731E">
          <w:rPr>
            <w:sz w:val="20"/>
            <w:szCs w:val="20"/>
            <w:lang w:val="en-US"/>
          </w:rPr>
          <w:t xml:space="preserve"> from ICGC along with its corresponding evaluation on TCGA samples</w:t>
        </w:r>
      </w:ins>
      <w:ins w:id="622" w:author="NATALIA A RODRIGUEZ-FIGUEROA" w:date="2022-01-18T21:31:00Z">
        <w:r w:rsidR="00523DF0">
          <w:rPr>
            <w:sz w:val="20"/>
            <w:szCs w:val="20"/>
            <w:lang w:val="en-US"/>
          </w:rPr>
          <w:t xml:space="preserve">. </w:t>
        </w:r>
      </w:ins>
      <w:ins w:id="623" w:author="NATALIA A RODRIGUEZ-FIGUEROA" w:date="2022-01-18T19:25:00Z">
        <w:r>
          <w:rPr>
            <w:sz w:val="20"/>
            <w:szCs w:val="20"/>
            <w:lang w:val="en-US"/>
          </w:rPr>
          <w:t>Highlighted section</w:t>
        </w:r>
      </w:ins>
      <w:ins w:id="624" w:author="NATALIA A RODRIGUEZ-FIGUEROA" w:date="2022-01-18T19:26:00Z">
        <w:r>
          <w:rPr>
            <w:sz w:val="20"/>
            <w:szCs w:val="20"/>
            <w:lang w:val="en-US"/>
          </w:rPr>
          <w:t>s</w:t>
        </w:r>
      </w:ins>
      <w:ins w:id="625" w:author="NATALIA A RODRIGUEZ-FIGUEROA" w:date="2022-01-18T19:25:00Z">
        <w:r>
          <w:rPr>
            <w:sz w:val="20"/>
            <w:szCs w:val="20"/>
            <w:lang w:val="en-US"/>
          </w:rPr>
          <w:t xml:space="preserve"> in </w:t>
        </w:r>
      </w:ins>
      <w:ins w:id="626" w:author="NATALIA A RODRIGUEZ-FIGUEROA" w:date="2022-01-18T19:28:00Z">
        <w:r w:rsidR="00047232">
          <w:rPr>
            <w:sz w:val="20"/>
            <w:szCs w:val="20"/>
            <w:lang w:val="en-US"/>
          </w:rPr>
          <w:t>both tables</w:t>
        </w:r>
      </w:ins>
      <w:ins w:id="627" w:author="NATALIA A RODRIGUEZ-FIGUEROA" w:date="2022-01-18T19:26:00Z">
        <w:r>
          <w:rPr>
            <w:sz w:val="20"/>
            <w:szCs w:val="20"/>
            <w:lang w:val="en-US"/>
          </w:rPr>
          <w:t xml:space="preserve"> </w:t>
        </w:r>
        <w:r w:rsidR="00047232">
          <w:rPr>
            <w:sz w:val="20"/>
            <w:szCs w:val="20"/>
            <w:lang w:val="en-US"/>
          </w:rPr>
          <w:t>indicate which classifier m</w:t>
        </w:r>
      </w:ins>
      <w:ins w:id="628" w:author="NATALIA A RODRIGUEZ-FIGUEROA" w:date="2022-01-18T19:27:00Z">
        <w:r w:rsidR="00047232">
          <w:rPr>
            <w:sz w:val="20"/>
            <w:szCs w:val="20"/>
            <w:lang w:val="en-US"/>
          </w:rPr>
          <w:t xml:space="preserve">odel offers the best metrics in terms of the </w:t>
        </w:r>
      </w:ins>
      <w:ins w:id="629" w:author="NATALIA A RODRIGUEZ-FIGUEROA" w:date="2022-01-18T19:28:00Z">
        <w:r w:rsidR="00047232">
          <w:rPr>
            <w:sz w:val="20"/>
            <w:szCs w:val="20"/>
            <w:lang w:val="en-US"/>
          </w:rPr>
          <w:t xml:space="preserve">subset selected by RFE. </w:t>
        </w:r>
      </w:ins>
    </w:p>
    <w:p w14:paraId="764E0D48" w14:textId="7BA7AAD6" w:rsidR="00047232" w:rsidRDefault="00047232" w:rsidP="00047232">
      <w:pPr>
        <w:jc w:val="both"/>
        <w:rPr>
          <w:ins w:id="630" w:author="NATALIA A RODRIGUEZ-FIGUEROA" w:date="2022-01-19T00:33:00Z"/>
          <w:sz w:val="20"/>
          <w:szCs w:val="20"/>
          <w:lang w:val="en-US"/>
        </w:rPr>
      </w:pPr>
    </w:p>
    <w:p w14:paraId="6A51D225" w14:textId="77777777" w:rsidR="003A7E34" w:rsidRDefault="003A7E34" w:rsidP="00047232">
      <w:pPr>
        <w:jc w:val="both"/>
        <w:rPr>
          <w:ins w:id="631" w:author="NATALIA A RODRIGUEZ-FIGUEROA" w:date="2022-01-18T21:44:00Z"/>
          <w:sz w:val="20"/>
          <w:szCs w:val="20"/>
          <w:lang w:val="en-US"/>
        </w:rPr>
      </w:pPr>
    </w:p>
    <w:p w14:paraId="2A7A636C" w14:textId="2CBE884E" w:rsidR="003144EE" w:rsidRDefault="003144EE" w:rsidP="003144EE">
      <w:pPr>
        <w:jc w:val="center"/>
        <w:rPr>
          <w:ins w:id="632" w:author="NATALIA A RODRIGUEZ-FIGUEROA" w:date="2022-01-18T21:44:00Z"/>
          <w:sz w:val="20"/>
          <w:szCs w:val="20"/>
          <w:lang w:val="en-US"/>
        </w:rPr>
      </w:pPr>
      <w:ins w:id="633" w:author="NATALIA A RODRIGUEZ-FIGUEROA" w:date="2022-01-18T21:44:00Z">
        <w:r>
          <w:rPr>
            <w:sz w:val="20"/>
            <w:szCs w:val="20"/>
            <w:lang w:val="en-US"/>
          </w:rPr>
          <w:t xml:space="preserve">Table </w:t>
        </w:r>
      </w:ins>
      <w:ins w:id="634" w:author="NATALIA A RODRIGUEZ-FIGUEROA" w:date="2022-01-18T21:45:00Z">
        <w:r>
          <w:rPr>
            <w:sz w:val="20"/>
            <w:szCs w:val="20"/>
            <w:lang w:val="en-US"/>
          </w:rPr>
          <w:t>3</w:t>
        </w:r>
      </w:ins>
      <w:ins w:id="635" w:author="NATALIA A RODRIGUEZ-FIGUEROA" w:date="2022-01-18T21:44:00Z">
        <w:r>
          <w:rPr>
            <w:sz w:val="20"/>
            <w:szCs w:val="20"/>
            <w:lang w:val="en-US"/>
          </w:rPr>
          <w:t xml:space="preserve">. Classification Model Metrics in TCGA </w:t>
        </w:r>
      </w:ins>
      <w:ins w:id="636" w:author="NATALIA A RODRIGUEZ-FIGUEROA" w:date="2022-01-19T16:50:00Z">
        <w:r w:rsidR="00A06887">
          <w:rPr>
            <w:sz w:val="20"/>
            <w:szCs w:val="20"/>
            <w:lang w:val="en-US"/>
          </w:rPr>
          <w:t xml:space="preserve">and </w:t>
        </w:r>
      </w:ins>
      <w:ins w:id="637" w:author="NATALIA A RODRIGUEZ-FIGUEROA" w:date="2022-01-19T16:51:00Z">
        <w:r w:rsidR="00A06887">
          <w:rPr>
            <w:sz w:val="20"/>
            <w:szCs w:val="20"/>
            <w:lang w:val="en-US"/>
          </w:rPr>
          <w:t xml:space="preserve">Validation in </w:t>
        </w:r>
      </w:ins>
      <w:ins w:id="638" w:author="NATALIA A RODRIGUEZ-FIGUEROA" w:date="2022-01-18T21:44:00Z">
        <w:r>
          <w:rPr>
            <w:sz w:val="20"/>
            <w:szCs w:val="20"/>
            <w:lang w:val="en-US"/>
          </w:rPr>
          <w:t>R’s RFE using Random Forest Classifier</w:t>
        </w:r>
      </w:ins>
    </w:p>
    <w:p w14:paraId="7377A5BB" w14:textId="7D893073" w:rsidR="003144EE" w:rsidRDefault="0095731E" w:rsidP="00047232">
      <w:pPr>
        <w:jc w:val="both"/>
        <w:rPr>
          <w:ins w:id="639" w:author="NATALIA A RODRIGUEZ-FIGUEROA" w:date="2022-01-18T21:45:00Z"/>
          <w:sz w:val="20"/>
          <w:szCs w:val="20"/>
          <w:lang w:val="en-US"/>
        </w:rPr>
      </w:pPr>
      <w:ins w:id="640" w:author="NATALIA A RODRIGUEZ-FIGUEROA" w:date="2022-01-19T17:10:00Z">
        <w:r w:rsidRPr="0095731E">
          <w:rPr>
            <w:noProof/>
            <w:sz w:val="20"/>
            <w:szCs w:val="20"/>
            <w:lang w:val="en-US"/>
          </w:rPr>
          <w:drawing>
            <wp:inline distT="0" distB="0" distL="0" distR="0" wp14:anchorId="13149DE5" wp14:editId="2F74DA73">
              <wp:extent cx="5943600" cy="517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7525"/>
                      </a:xfrm>
                      <a:prstGeom prst="rect">
                        <a:avLst/>
                      </a:prstGeom>
                    </pic:spPr>
                  </pic:pic>
                </a:graphicData>
              </a:graphic>
            </wp:inline>
          </w:drawing>
        </w:r>
      </w:ins>
    </w:p>
    <w:p w14:paraId="2E6ABAA3" w14:textId="77777777" w:rsidR="003144EE" w:rsidRPr="00047232" w:rsidRDefault="003144EE">
      <w:pPr>
        <w:jc w:val="both"/>
        <w:rPr>
          <w:ins w:id="641" w:author="NATALIA A RODRIGUEZ-FIGUEROA" w:date="2022-01-18T11:45:00Z"/>
          <w:sz w:val="20"/>
          <w:szCs w:val="20"/>
          <w:lang w:val="en-US"/>
          <w:rPrChange w:id="642" w:author="NATALIA A RODRIGUEZ-FIGUEROA" w:date="2022-01-18T19:29:00Z">
            <w:rPr>
              <w:ins w:id="643" w:author="NATALIA A RODRIGUEZ-FIGUEROA" w:date="2022-01-18T11:45:00Z"/>
              <w:sz w:val="20"/>
              <w:szCs w:val="20"/>
              <w:highlight w:val="yellow"/>
              <w:lang w:val="en-US"/>
            </w:rPr>
          </w:rPrChange>
        </w:rPr>
        <w:pPrChange w:id="644" w:author="NATALIA A RODRIGUEZ-FIGUEROA" w:date="2022-01-18T19:29:00Z">
          <w:pPr/>
        </w:pPrChange>
      </w:pPr>
    </w:p>
    <w:p w14:paraId="53F58244" w14:textId="4E1D1756" w:rsidR="00A06887" w:rsidRDefault="004871C4" w:rsidP="00A06887">
      <w:pPr>
        <w:jc w:val="center"/>
        <w:rPr>
          <w:ins w:id="645" w:author="NATALIA A RODRIGUEZ-FIGUEROA" w:date="2022-01-19T16:51:00Z"/>
          <w:sz w:val="20"/>
          <w:szCs w:val="20"/>
          <w:lang w:val="en-US"/>
        </w:rPr>
      </w:pPr>
      <w:ins w:id="646" w:author="NATALIA A RODRIGUEZ-FIGUEROA" w:date="2022-01-18T11:45:00Z">
        <w:r>
          <w:rPr>
            <w:sz w:val="20"/>
            <w:szCs w:val="20"/>
            <w:lang w:val="en-US"/>
          </w:rPr>
          <w:t xml:space="preserve">Table </w:t>
        </w:r>
      </w:ins>
      <w:ins w:id="647" w:author="NATALIA A RODRIGUEZ-FIGUEROA" w:date="2022-01-18T21:44:00Z">
        <w:r w:rsidR="003144EE">
          <w:rPr>
            <w:sz w:val="20"/>
            <w:szCs w:val="20"/>
            <w:lang w:val="en-US"/>
          </w:rPr>
          <w:t>4</w:t>
        </w:r>
      </w:ins>
      <w:ins w:id="648" w:author="NATALIA A RODRIGUEZ-FIGUEROA" w:date="2022-01-18T11:45:00Z">
        <w:r>
          <w:rPr>
            <w:sz w:val="20"/>
            <w:szCs w:val="20"/>
            <w:lang w:val="en-US"/>
          </w:rPr>
          <w:t xml:space="preserve">. </w:t>
        </w:r>
      </w:ins>
      <w:ins w:id="649" w:author="NATALIA A RODRIGUEZ-FIGUEROA" w:date="2022-01-19T16:51:00Z">
        <w:r w:rsidR="00A06887">
          <w:rPr>
            <w:sz w:val="20"/>
            <w:szCs w:val="20"/>
            <w:lang w:val="en-US"/>
          </w:rPr>
          <w:t>Classification Model Metrics in ICGC and Validation in R’s RFE using Random Forest Classifier</w:t>
        </w:r>
      </w:ins>
    </w:p>
    <w:p w14:paraId="6D1EBD2E" w14:textId="23A01A5B" w:rsidR="00A12ED1" w:rsidRPr="001F7AE4" w:rsidRDefault="0095731E">
      <w:pPr>
        <w:jc w:val="center"/>
        <w:rPr>
          <w:ins w:id="650" w:author="NATALIA A RODRIGUEZ-FIGUEROA" w:date="2022-01-17T21:31:00Z"/>
          <w:sz w:val="20"/>
          <w:szCs w:val="20"/>
          <w:lang w:val="en-US"/>
        </w:rPr>
        <w:pPrChange w:id="651" w:author="NATALIA A RODRIGUEZ-FIGUEROA" w:date="2022-01-18T17:06:00Z">
          <w:pPr/>
        </w:pPrChange>
      </w:pPr>
      <w:ins w:id="652" w:author="NATALIA A RODRIGUEZ-FIGUEROA" w:date="2022-01-19T17:10:00Z">
        <w:r w:rsidRPr="0095731E">
          <w:rPr>
            <w:noProof/>
            <w:sz w:val="20"/>
            <w:szCs w:val="20"/>
            <w:lang w:val="en-US"/>
          </w:rPr>
          <w:drawing>
            <wp:inline distT="0" distB="0" distL="0" distR="0" wp14:anchorId="501FCAC8" wp14:editId="48724290">
              <wp:extent cx="5943600" cy="5175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17525"/>
                      </a:xfrm>
                      <a:prstGeom prst="rect">
                        <a:avLst/>
                      </a:prstGeom>
                    </pic:spPr>
                  </pic:pic>
                </a:graphicData>
              </a:graphic>
            </wp:inline>
          </w:drawing>
        </w:r>
      </w:ins>
    </w:p>
    <w:p w14:paraId="00A2C16F" w14:textId="2624410E" w:rsidR="00547358" w:rsidRDefault="00547358" w:rsidP="00A321B1">
      <w:pPr>
        <w:rPr>
          <w:ins w:id="653" w:author="NATALIA A RODRIGUEZ-FIGUEROA" w:date="2022-01-18T19:32:00Z"/>
          <w:sz w:val="20"/>
          <w:szCs w:val="20"/>
          <w:highlight w:val="yellow"/>
          <w:lang w:val="en-US"/>
        </w:rPr>
      </w:pPr>
    </w:p>
    <w:p w14:paraId="7D2B6A60" w14:textId="4EA8CF08" w:rsidR="00320623" w:rsidRDefault="00320623" w:rsidP="00320623">
      <w:pPr>
        <w:rPr>
          <w:ins w:id="654" w:author="NATALIA A RODRIGUEZ-FIGUEROA" w:date="2022-01-19T17:15:00Z"/>
          <w:sz w:val="20"/>
          <w:szCs w:val="20"/>
          <w:lang w:val="en-US"/>
        </w:rPr>
      </w:pPr>
      <w:ins w:id="655" w:author="NATALIA A RODRIGUEZ-FIGUEROA" w:date="2022-01-19T17:15:00Z">
        <w:r>
          <w:rPr>
            <w:sz w:val="20"/>
            <w:szCs w:val="20"/>
            <w:lang w:val="en-US"/>
          </w:rPr>
          <w:t xml:space="preserve">Table 3 </w:t>
        </w:r>
      </w:ins>
      <w:ins w:id="656" w:author="NATALIA A RODRIGUEZ-FIGUEROA" w:date="2022-01-19T17:16:00Z">
        <w:r>
          <w:rPr>
            <w:sz w:val="20"/>
            <w:szCs w:val="20"/>
            <w:lang w:val="en-US"/>
          </w:rPr>
          <w:t>proves</w:t>
        </w:r>
        <w:r w:rsidR="006B2978">
          <w:rPr>
            <w:sz w:val="20"/>
            <w:szCs w:val="20"/>
            <w:lang w:val="en-US"/>
          </w:rPr>
          <w:t xml:space="preserve"> 136 features extracted from 200 predictor size and 271 from 400 limit size for TCGA dataset. </w:t>
        </w:r>
      </w:ins>
      <w:ins w:id="657" w:author="NATALIA A RODRIGUEZ-FIGUEROA" w:date="2022-01-19T17:19:00Z">
        <w:r w:rsidR="006B2978">
          <w:rPr>
            <w:sz w:val="20"/>
            <w:szCs w:val="20"/>
            <w:lang w:val="en-US"/>
          </w:rPr>
          <w:t>SVC model obtained the highest precision and ROC AUC score when 271 features were selected</w:t>
        </w:r>
      </w:ins>
      <w:ins w:id="658" w:author="NATALIA A RODRIGUEZ-FIGUEROA" w:date="2022-01-19T17:20:00Z">
        <w:r w:rsidR="006B2978">
          <w:rPr>
            <w:sz w:val="20"/>
            <w:szCs w:val="20"/>
            <w:lang w:val="en-US"/>
          </w:rPr>
          <w:t>, yet recall was higher in RFC. Top accuracy was achieved both in SVC and RFC with 271</w:t>
        </w:r>
      </w:ins>
      <w:ins w:id="659" w:author="NATALIA A RODRIGUEZ-FIGUEROA" w:date="2022-01-19T17:21:00Z">
        <w:r w:rsidR="006B2978">
          <w:rPr>
            <w:sz w:val="20"/>
            <w:szCs w:val="20"/>
            <w:lang w:val="en-US"/>
          </w:rPr>
          <w:t xml:space="preserve"> features also,</w:t>
        </w:r>
        <w:r w:rsidR="00EB7797">
          <w:rPr>
            <w:sz w:val="20"/>
            <w:szCs w:val="20"/>
            <w:lang w:val="en-US"/>
          </w:rPr>
          <w:t xml:space="preserve"> more predictors increased classification metrics. </w:t>
        </w:r>
      </w:ins>
      <w:ins w:id="660" w:author="NATALIA A RODRIGUEZ-FIGUEROA" w:date="2022-01-19T17:30:00Z">
        <w:r w:rsidR="00546FBD">
          <w:rPr>
            <w:sz w:val="20"/>
            <w:szCs w:val="20"/>
            <w:lang w:val="en-US"/>
          </w:rPr>
          <w:t>Their respective validations with ICGC dataset are displayed below their separate optimal predictors, where 115 out of 136 predictors were modeled in ICGC patient samples and 226 out of 271 predictors, respectively.</w:t>
        </w:r>
      </w:ins>
      <w:ins w:id="661" w:author="NATALIA A RODRIGUEZ-FIGUEROA" w:date="2022-01-19T17:31:00Z">
        <w:r w:rsidR="00546FBD">
          <w:rPr>
            <w:sz w:val="20"/>
            <w:szCs w:val="20"/>
            <w:lang w:val="en-US"/>
          </w:rPr>
          <w:t xml:space="preserve"> </w:t>
        </w:r>
      </w:ins>
      <w:ins w:id="662" w:author="NATALIA A RODRIGUEZ-FIGUEROA" w:date="2022-01-19T17:36:00Z">
        <w:r w:rsidR="00812577" w:rsidRPr="00812577">
          <w:rPr>
            <w:sz w:val="20"/>
            <w:szCs w:val="20"/>
            <w:highlight w:val="yellow"/>
            <w:lang w:val="en-US"/>
            <w:rPrChange w:id="663" w:author="NATALIA A RODRIGUEZ-FIGUEROA" w:date="2022-01-19T17:36:00Z">
              <w:rPr>
                <w:sz w:val="20"/>
                <w:szCs w:val="20"/>
                <w:lang w:val="en-US"/>
              </w:rPr>
            </w:rPrChange>
          </w:rPr>
          <w:t>[Comment about validation]</w:t>
        </w:r>
      </w:ins>
    </w:p>
    <w:p w14:paraId="6D9472E0" w14:textId="77777777" w:rsidR="00320623" w:rsidRDefault="00320623" w:rsidP="00320623">
      <w:pPr>
        <w:rPr>
          <w:ins w:id="664" w:author="NATALIA A RODRIGUEZ-FIGUEROA" w:date="2022-01-19T17:15:00Z"/>
          <w:sz w:val="20"/>
          <w:szCs w:val="20"/>
          <w:lang w:val="en-US"/>
        </w:rPr>
      </w:pPr>
    </w:p>
    <w:p w14:paraId="219323E4" w14:textId="41B0CD20" w:rsidR="00320623" w:rsidRDefault="00320623" w:rsidP="00320623">
      <w:pPr>
        <w:rPr>
          <w:ins w:id="665" w:author="NATALIA A RODRIGUEZ-FIGUEROA" w:date="2022-01-19T17:15:00Z"/>
          <w:sz w:val="20"/>
          <w:szCs w:val="20"/>
          <w:lang w:val="en-US"/>
        </w:rPr>
      </w:pPr>
      <w:ins w:id="666" w:author="NATALIA A RODRIGUEZ-FIGUEROA" w:date="2022-01-19T17:15:00Z">
        <w:r>
          <w:rPr>
            <w:sz w:val="20"/>
            <w:szCs w:val="20"/>
            <w:lang w:val="en-US"/>
          </w:rPr>
          <w:t xml:space="preserve">ICGC on RFE considered 166 features when RFE function size went up to 200 predictors and later 216 when limited to 400 predictors, as </w:t>
        </w:r>
      </w:ins>
      <w:ins w:id="667" w:author="NATALIA A RODRIGUEZ-FIGUEROA" w:date="2022-01-19T17:24:00Z">
        <w:r w:rsidR="00EB7797">
          <w:rPr>
            <w:sz w:val="20"/>
            <w:szCs w:val="20"/>
            <w:lang w:val="en-US"/>
          </w:rPr>
          <w:t>described</w:t>
        </w:r>
      </w:ins>
      <w:ins w:id="668" w:author="NATALIA A RODRIGUEZ-FIGUEROA" w:date="2022-01-19T17:15:00Z">
        <w:r>
          <w:rPr>
            <w:sz w:val="20"/>
            <w:szCs w:val="20"/>
            <w:lang w:val="en-US"/>
          </w:rPr>
          <w:t xml:space="preserve"> on Table 4. </w:t>
        </w:r>
      </w:ins>
      <w:ins w:id="669" w:author="NATALIA A RODRIGUEZ-FIGUEROA" w:date="2022-01-19T17:23:00Z">
        <w:r w:rsidR="00EB7797">
          <w:rPr>
            <w:sz w:val="20"/>
            <w:szCs w:val="20"/>
            <w:lang w:val="en-US"/>
          </w:rPr>
          <w:t xml:space="preserve">Out of the optimal 166 predictors, 117 were found in TCGA patient samples while 157 </w:t>
        </w:r>
      </w:ins>
      <w:ins w:id="670" w:author="NATALIA A RODRIGUEZ-FIGUEROA" w:date="2022-01-19T17:24:00Z">
        <w:r w:rsidR="00EB7797">
          <w:rPr>
            <w:sz w:val="20"/>
            <w:szCs w:val="20"/>
            <w:lang w:val="en-US"/>
          </w:rPr>
          <w:t xml:space="preserve">were discovered when 216 predictors were chosen. </w:t>
        </w:r>
      </w:ins>
      <w:proofErr w:type="gramStart"/>
      <w:ins w:id="671" w:author="NATALIA A RODRIGUEZ-FIGUEROA" w:date="2022-01-19T17:22:00Z">
        <w:r w:rsidR="00EB7797">
          <w:rPr>
            <w:sz w:val="20"/>
            <w:szCs w:val="20"/>
            <w:lang w:val="en-US"/>
          </w:rPr>
          <w:t>Similar to</w:t>
        </w:r>
        <w:proofErr w:type="gramEnd"/>
        <w:r w:rsidR="00EB7797">
          <w:rPr>
            <w:sz w:val="20"/>
            <w:szCs w:val="20"/>
            <w:lang w:val="en-US"/>
          </w:rPr>
          <w:t xml:space="preserve"> TCGA metrics, adding predictors presented higher</w:t>
        </w:r>
      </w:ins>
      <w:ins w:id="672" w:author="NATALIA A RODRIGUEZ-FIGUEROA" w:date="2022-01-19T17:23:00Z">
        <w:r w:rsidR="00EB7797">
          <w:rPr>
            <w:sz w:val="20"/>
            <w:szCs w:val="20"/>
            <w:lang w:val="en-US"/>
          </w:rPr>
          <w:t xml:space="preserve"> </w:t>
        </w:r>
      </w:ins>
      <w:ins w:id="673" w:author="NATALIA A RODRIGUEZ-FIGUEROA" w:date="2022-01-19T17:30:00Z">
        <w:r w:rsidR="00546FBD">
          <w:rPr>
            <w:sz w:val="20"/>
            <w:szCs w:val="20"/>
            <w:lang w:val="en-US"/>
          </w:rPr>
          <w:t xml:space="preserve">overall </w:t>
        </w:r>
      </w:ins>
      <w:ins w:id="674" w:author="NATALIA A RODRIGUEZ-FIGUEROA" w:date="2022-01-19T17:23:00Z">
        <w:r w:rsidR="00EB7797">
          <w:rPr>
            <w:sz w:val="20"/>
            <w:szCs w:val="20"/>
            <w:lang w:val="en-US"/>
          </w:rPr>
          <w:t xml:space="preserve">metrics. </w:t>
        </w:r>
      </w:ins>
      <w:ins w:id="675" w:author="NATALIA A RODRIGUEZ-FIGUEROA" w:date="2022-01-19T17:24:00Z">
        <w:r w:rsidR="00EB7797">
          <w:rPr>
            <w:sz w:val="20"/>
            <w:szCs w:val="20"/>
            <w:lang w:val="en-US"/>
          </w:rPr>
          <w:t xml:space="preserve">LG displayed highest accuracy, </w:t>
        </w:r>
        <w:proofErr w:type="gramStart"/>
        <w:r w:rsidR="00EB7797">
          <w:rPr>
            <w:sz w:val="20"/>
            <w:szCs w:val="20"/>
            <w:lang w:val="en-US"/>
          </w:rPr>
          <w:t>precision</w:t>
        </w:r>
        <w:proofErr w:type="gramEnd"/>
        <w:r w:rsidR="00EB7797">
          <w:rPr>
            <w:sz w:val="20"/>
            <w:szCs w:val="20"/>
            <w:lang w:val="en-US"/>
          </w:rPr>
          <w:t xml:space="preserve"> and </w:t>
        </w:r>
      </w:ins>
      <w:ins w:id="676" w:author="NATALIA A RODRIGUEZ-FIGUEROA" w:date="2022-01-19T17:25:00Z">
        <w:r w:rsidR="00EB7797">
          <w:rPr>
            <w:sz w:val="20"/>
            <w:szCs w:val="20"/>
            <w:lang w:val="en-US"/>
          </w:rPr>
          <w:t>ROC AUC score</w:t>
        </w:r>
      </w:ins>
      <w:ins w:id="677" w:author="NATALIA A RODRIGUEZ-FIGUEROA" w:date="2022-01-19T17:29:00Z">
        <w:r w:rsidR="00546FBD">
          <w:rPr>
            <w:sz w:val="20"/>
            <w:szCs w:val="20"/>
            <w:lang w:val="en-US"/>
          </w:rPr>
          <w:t xml:space="preserve"> with 216 features</w:t>
        </w:r>
      </w:ins>
      <w:ins w:id="678" w:author="NATALIA A RODRIGUEZ-FIGUEROA" w:date="2022-01-19T17:30:00Z">
        <w:r w:rsidR="00546FBD">
          <w:rPr>
            <w:sz w:val="20"/>
            <w:szCs w:val="20"/>
            <w:lang w:val="en-US"/>
          </w:rPr>
          <w:t xml:space="preserve">, RFC model provided higher recall. </w:t>
        </w:r>
      </w:ins>
      <w:ins w:id="679" w:author="NATALIA A RODRIGUEZ-FIGUEROA" w:date="2022-01-19T17:36:00Z">
        <w:r w:rsidR="00812577" w:rsidRPr="00812577">
          <w:rPr>
            <w:sz w:val="20"/>
            <w:szCs w:val="20"/>
            <w:highlight w:val="yellow"/>
            <w:lang w:val="en-US"/>
            <w:rPrChange w:id="680" w:author="NATALIA A RODRIGUEZ-FIGUEROA" w:date="2022-01-19T17:36:00Z">
              <w:rPr>
                <w:sz w:val="20"/>
                <w:szCs w:val="20"/>
                <w:lang w:val="en-US"/>
              </w:rPr>
            </w:rPrChange>
          </w:rPr>
          <w:t>[Comment about validation metrics]</w:t>
        </w:r>
      </w:ins>
    </w:p>
    <w:p w14:paraId="0CD1EE1E" w14:textId="77777777" w:rsidR="00047232" w:rsidRPr="00ED12F0" w:rsidRDefault="00047232" w:rsidP="00A321B1">
      <w:pPr>
        <w:rPr>
          <w:ins w:id="681" w:author="NATALIA A RODRIGUEZ-FIGUEROA" w:date="2022-01-17T21:31:00Z"/>
          <w:sz w:val="20"/>
          <w:szCs w:val="20"/>
          <w:lang w:val="en-US"/>
        </w:rPr>
      </w:pPr>
    </w:p>
    <w:p w14:paraId="7A7DAC17" w14:textId="30C8A525" w:rsidR="00547358" w:rsidRDefault="00547358" w:rsidP="00A321B1">
      <w:pPr>
        <w:rPr>
          <w:ins w:id="682" w:author="NATALIA A RODRIGUEZ-FIGUEROA" w:date="2022-01-16T12:34:00Z"/>
          <w:sz w:val="20"/>
          <w:szCs w:val="20"/>
          <w:lang w:val="en-US"/>
        </w:rPr>
      </w:pPr>
      <w:ins w:id="683" w:author="NATALIA A RODRIGUEZ-FIGUEROA" w:date="2022-01-17T21:31:00Z">
        <w:r w:rsidRPr="004871C4">
          <w:rPr>
            <w:sz w:val="20"/>
            <w:szCs w:val="20"/>
            <w:highlight w:val="yellow"/>
            <w:lang w:val="en-US"/>
            <w:rPrChange w:id="684" w:author="NATALIA A RODRIGUEZ-FIGUEROA" w:date="2022-01-18T11:44:00Z">
              <w:rPr>
                <w:sz w:val="20"/>
                <w:szCs w:val="20"/>
                <w:lang w:val="en-US"/>
              </w:rPr>
            </w:rPrChange>
          </w:rPr>
          <w:t>[Enrichment Results]</w:t>
        </w:r>
      </w:ins>
    </w:p>
    <w:p w14:paraId="3BD72C09" w14:textId="11D1BC53" w:rsidR="00740E47" w:rsidDel="006D1093" w:rsidRDefault="00740E47" w:rsidP="00A321B1">
      <w:pPr>
        <w:rPr>
          <w:del w:id="685" w:author="NATALIA A RODRIGUEZ-FIGUEROA" w:date="2022-01-16T13:04:00Z"/>
          <w:sz w:val="20"/>
          <w:szCs w:val="20"/>
          <w:lang w:val="en-US"/>
        </w:rPr>
      </w:pPr>
    </w:p>
    <w:p w14:paraId="0D45D4FA" w14:textId="781C0339" w:rsidR="00A321B1" w:rsidDel="00594DF5" w:rsidRDefault="00B20E81">
      <w:pPr>
        <w:rPr>
          <w:del w:id="686" w:author="NATALIA A RODRIGUEZ-FIGUEROA" w:date="2022-01-16T11:56:00Z"/>
          <w:sz w:val="20"/>
          <w:szCs w:val="20"/>
          <w:lang w:val="en-US"/>
        </w:rPr>
        <w:pPrChange w:id="687" w:author="NATALIA A RODRIGUEZ-FIGUEROA" w:date="2022-01-16T13:04:00Z">
          <w:pPr>
            <w:ind w:left="720"/>
            <w:jc w:val="center"/>
          </w:pPr>
        </w:pPrChange>
      </w:pPr>
      <w:del w:id="688" w:author="NATALIA A RODRIGUEZ-FIGUEROA" w:date="2022-01-16T11:54:00Z">
        <w:r w:rsidDel="00594DF5">
          <w:rPr>
            <w:noProof/>
            <w:sz w:val="20"/>
            <w:szCs w:val="20"/>
            <w:lang w:val="en-US"/>
          </w:rPr>
          <w:drawing>
            <wp:anchor distT="0" distB="0" distL="114300" distR="114300" simplePos="0" relativeHeight="251658240" behindDoc="1" locked="0" layoutInCell="1" allowOverlap="1" wp14:anchorId="4CC483EC" wp14:editId="65B4AA86">
              <wp:simplePos x="0" y="0"/>
              <wp:positionH relativeFrom="column">
                <wp:posOffset>2739390</wp:posOffset>
              </wp:positionH>
              <wp:positionV relativeFrom="paragraph">
                <wp:posOffset>-2540</wp:posOffset>
              </wp:positionV>
              <wp:extent cx="3124835" cy="1828800"/>
              <wp:effectExtent l="0" t="0" r="0" b="0"/>
              <wp:wrapTight wrapText="bothSides">
                <wp:wrapPolygon edited="0">
                  <wp:start x="0" y="0"/>
                  <wp:lineTo x="0" y="21450"/>
                  <wp:lineTo x="21508" y="21450"/>
                  <wp:lineTo x="21508"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4835" cy="1828800"/>
                      </a:xfrm>
                      <a:prstGeom prst="rect">
                        <a:avLst/>
                      </a:prstGeom>
                    </pic:spPr>
                  </pic:pic>
                </a:graphicData>
              </a:graphic>
              <wp14:sizeRelH relativeFrom="page">
                <wp14:pctWidth>0</wp14:pctWidth>
              </wp14:sizeRelH>
              <wp14:sizeRelV relativeFrom="page">
                <wp14:pctHeight>0</wp14:pctHeight>
              </wp14:sizeRelV>
            </wp:anchor>
          </w:drawing>
        </w:r>
      </w:del>
    </w:p>
    <w:p w14:paraId="4A3D04AB" w14:textId="34ACF624" w:rsidR="00A321B1" w:rsidDel="00594DF5" w:rsidRDefault="0005484A">
      <w:pPr>
        <w:rPr>
          <w:del w:id="689" w:author="NATALIA A RODRIGUEZ-FIGUEROA" w:date="2022-01-16T11:56:00Z"/>
          <w:sz w:val="20"/>
          <w:szCs w:val="20"/>
          <w:lang w:val="en-US"/>
        </w:rPr>
        <w:pPrChange w:id="690" w:author="NATALIA A RODRIGUEZ-FIGUEROA" w:date="2022-01-16T13:04:00Z">
          <w:pPr>
            <w:jc w:val="both"/>
          </w:pPr>
        </w:pPrChange>
      </w:pPr>
      <w:del w:id="691" w:author="NATALIA A RODRIGUEZ-FIGUEROA" w:date="2022-01-16T11:56:00Z">
        <w:r w:rsidDel="00594DF5">
          <w:rPr>
            <w:sz w:val="20"/>
            <w:szCs w:val="20"/>
            <w:lang w:val="en-US"/>
          </w:rPr>
          <w:delText xml:space="preserve">The optimal features were compared in </w:delText>
        </w:r>
      </w:del>
      <w:ins w:id="692" w:author="Wandaliz Torres-Garcia" w:date="2022-01-11T19:52:00Z">
        <w:del w:id="693" w:author="NATALIA A RODRIGUEZ-FIGUEROA" w:date="2022-01-16T11:56:00Z">
          <w:r w:rsidR="00192A9E" w:rsidDel="00594DF5">
            <w:rPr>
              <w:sz w:val="20"/>
              <w:szCs w:val="20"/>
              <w:lang w:val="en-US"/>
            </w:rPr>
            <w:delText xml:space="preserve">using </w:delText>
          </w:r>
        </w:del>
      </w:ins>
      <w:del w:id="694" w:author="NATALIA A RODRIGUEZ-FIGUEROA" w:date="2022-01-16T11:56:00Z">
        <w:r w:rsidDel="00594DF5">
          <w:rPr>
            <w:sz w:val="20"/>
            <w:szCs w:val="20"/>
            <w:lang w:val="en-US"/>
          </w:rPr>
          <w:delText xml:space="preserve">a </w:delText>
        </w:r>
      </w:del>
      <w:ins w:id="695" w:author="Wandaliz Torres-Garcia" w:date="2022-01-11T19:52:00Z">
        <w:del w:id="696" w:author="NATALIA A RODRIGUEZ-FIGUEROA" w:date="2022-01-16T11:56:00Z">
          <w:r w:rsidR="00192A9E" w:rsidDel="00594DF5">
            <w:rPr>
              <w:sz w:val="20"/>
              <w:szCs w:val="20"/>
              <w:lang w:val="en-US"/>
            </w:rPr>
            <w:delText>V</w:delText>
          </w:r>
        </w:del>
      </w:ins>
      <w:del w:id="697" w:author="NATALIA A RODRIGUEZ-FIGUEROA" w:date="2022-01-16T11:56:00Z">
        <w:r w:rsidDel="00594DF5">
          <w:rPr>
            <w:sz w:val="20"/>
            <w:szCs w:val="20"/>
            <w:lang w:val="en-US"/>
          </w:rPr>
          <w:delText>Be</w:delText>
        </w:r>
      </w:del>
      <w:ins w:id="698" w:author="Wandaliz Torres-Garcia" w:date="2022-01-11T19:52:00Z">
        <w:del w:id="699" w:author="NATALIA A RODRIGUEZ-FIGUEROA" w:date="2022-01-16T11:56:00Z">
          <w:r w:rsidR="00192A9E" w:rsidDel="00594DF5">
            <w:rPr>
              <w:sz w:val="20"/>
              <w:szCs w:val="20"/>
              <w:lang w:val="en-US"/>
            </w:rPr>
            <w:delText>n</w:delText>
          </w:r>
        </w:del>
      </w:ins>
      <w:del w:id="700" w:author="NATALIA A RODRIGUEZ-FIGUEROA" w:date="2022-01-16T11:56:00Z">
        <w:r w:rsidDel="00594DF5">
          <w:rPr>
            <w:sz w:val="20"/>
            <w:szCs w:val="20"/>
            <w:lang w:val="en-US"/>
          </w:rPr>
          <w:delText>n diagram (Figure 1), separating 10</w:delText>
        </w:r>
      </w:del>
      <w:ins w:id="701" w:author="Wandaliz Torres-Garcia" w:date="2022-01-11T19:53:00Z">
        <w:del w:id="702" w:author="NATALIA A RODRIGUEZ-FIGUEROA" w:date="2022-01-16T11:56:00Z">
          <w:r w:rsidR="00192A9E" w:rsidDel="00594DF5">
            <w:rPr>
              <w:sz w:val="20"/>
              <w:szCs w:val="20"/>
              <w:lang w:val="en-US"/>
            </w:rPr>
            <w:delText xml:space="preserve"> and 100</w:delText>
          </w:r>
        </w:del>
      </w:ins>
      <w:del w:id="703" w:author="NATALIA A RODRIGUEZ-FIGUEROA" w:date="2022-01-16T11:56:00Z">
        <w:r w:rsidDel="00594DF5">
          <w:rPr>
            <w:sz w:val="20"/>
            <w:szCs w:val="20"/>
            <w:lang w:val="en-US"/>
          </w:rPr>
          <w:delText xml:space="preserve"> optimal features from ICGC vs 100 features from </w:delText>
        </w:r>
      </w:del>
      <w:ins w:id="704" w:author="Wandaliz Torres-Garcia" w:date="2022-01-11T19:53:00Z">
        <w:del w:id="705" w:author="NATALIA A RODRIGUEZ-FIGUEROA" w:date="2022-01-16T11:56:00Z">
          <w:r w:rsidR="00192A9E" w:rsidDel="00594DF5">
            <w:rPr>
              <w:sz w:val="20"/>
              <w:szCs w:val="20"/>
              <w:lang w:val="en-US"/>
            </w:rPr>
            <w:delText xml:space="preserve">and </w:delText>
          </w:r>
        </w:del>
      </w:ins>
      <w:del w:id="706" w:author="NATALIA A RODRIGUEZ-FIGUEROA" w:date="2022-01-16T11:56:00Z">
        <w:r w:rsidDel="00594DF5">
          <w:rPr>
            <w:sz w:val="20"/>
            <w:szCs w:val="20"/>
            <w:lang w:val="en-US"/>
          </w:rPr>
          <w:delText>TCGA datasets</w:delText>
        </w:r>
      </w:del>
      <w:ins w:id="707" w:author="Wandaliz Torres-Garcia" w:date="2022-01-11T19:52:00Z">
        <w:del w:id="708" w:author="NATALIA A RODRIGUEZ-FIGUEROA" w:date="2022-01-16T11:56:00Z">
          <w:r w:rsidR="00192A9E" w:rsidDel="00594DF5">
            <w:rPr>
              <w:sz w:val="20"/>
              <w:szCs w:val="20"/>
              <w:lang w:val="en-US"/>
            </w:rPr>
            <w:delText>,</w:delText>
          </w:r>
        </w:del>
      </w:ins>
      <w:del w:id="709" w:author="NATALIA A RODRIGUEZ-FIGUEROA" w:date="2022-01-16T11:56:00Z">
        <w:r w:rsidDel="00594DF5">
          <w:rPr>
            <w:sz w:val="20"/>
            <w:szCs w:val="20"/>
            <w:lang w:val="en-US"/>
          </w:rPr>
          <w:delText xml:space="preserve"> respectively. In terms of </w:delText>
        </w:r>
      </w:del>
      <w:ins w:id="710" w:author="Wandaliz Torres-Garcia" w:date="2022-01-11T19:53:00Z">
        <w:del w:id="711" w:author="NATALIA A RODRIGUEZ-FIGUEROA" w:date="2022-01-16T11:56:00Z">
          <w:r w:rsidR="00192A9E" w:rsidDel="00594DF5">
            <w:rPr>
              <w:sz w:val="20"/>
              <w:szCs w:val="20"/>
              <w:lang w:val="en-US"/>
            </w:rPr>
            <w:delText xml:space="preserve">exact </w:delText>
          </w:r>
        </w:del>
      </w:ins>
      <w:del w:id="712" w:author="NATALIA A RODRIGUEZ-FIGUEROA" w:date="2022-01-16T11:56:00Z">
        <w:r w:rsidDel="00594DF5">
          <w:rPr>
            <w:sz w:val="20"/>
            <w:szCs w:val="20"/>
            <w:lang w:val="en-US"/>
          </w:rPr>
          <w:delText>gene expressions</w:delText>
        </w:r>
      </w:del>
      <w:ins w:id="713" w:author="Wandaliz Torres-Garcia" w:date="2022-01-11T19:53:00Z">
        <w:del w:id="714" w:author="NATALIA A RODRIGUEZ-FIGUEROA" w:date="2022-01-16T11:56:00Z">
          <w:r w:rsidR="00192A9E" w:rsidDel="00594DF5">
            <w:rPr>
              <w:sz w:val="20"/>
              <w:szCs w:val="20"/>
              <w:lang w:val="en-US"/>
            </w:rPr>
            <w:delText>names</w:delText>
          </w:r>
        </w:del>
      </w:ins>
      <w:del w:id="715" w:author="NATALIA A RODRIGUEZ-FIGUEROA" w:date="2022-01-16T11:56:00Z">
        <w:r w:rsidDel="00594DF5">
          <w:rPr>
            <w:sz w:val="20"/>
            <w:szCs w:val="20"/>
            <w:lang w:val="en-US"/>
          </w:rPr>
          <w:delText>, there was no overlap in results. However, when studying the families of genes all belonged to, UCK</w:delText>
        </w:r>
      </w:del>
      <w:ins w:id="716" w:author="Wandaliz Torres-Garcia" w:date="2022-01-11T19:54:00Z">
        <w:del w:id="717" w:author="NATALIA A RODRIGUEZ-FIGUEROA" w:date="2022-01-16T11:56:00Z">
          <w:r w:rsidR="00192A9E" w:rsidDel="00594DF5">
            <w:rPr>
              <w:sz w:val="20"/>
              <w:szCs w:val="20"/>
              <w:lang w:val="en-US"/>
            </w:rPr>
            <w:delText>, UNC,</w:delText>
          </w:r>
        </w:del>
      </w:ins>
      <w:del w:id="718" w:author="NATALIA A RODRIGUEZ-FIGUEROA" w:date="2022-01-16T11:56:00Z">
        <w:r w:rsidDel="00594DF5">
          <w:rPr>
            <w:sz w:val="20"/>
            <w:szCs w:val="20"/>
            <w:lang w:val="en-US"/>
          </w:rPr>
          <w:delText xml:space="preserve"> and WNT </w:delText>
        </w:r>
      </w:del>
      <w:del w:id="719" w:author="NATALIA A RODRIGUEZ-FIGUEROA" w:date="2022-01-12T15:41:00Z">
        <w:r w:rsidDel="00B20E81">
          <w:rPr>
            <w:sz w:val="20"/>
            <w:szCs w:val="20"/>
            <w:lang w:val="en-US"/>
          </w:rPr>
          <w:delText xml:space="preserve">families </w:delText>
        </w:r>
      </w:del>
      <w:del w:id="720" w:author="NATALIA A RODRIGUEZ-FIGUEROA" w:date="2022-01-16T11:56:00Z">
        <w:r w:rsidDel="00594DF5">
          <w:rPr>
            <w:sz w:val="20"/>
            <w:szCs w:val="20"/>
            <w:lang w:val="en-US"/>
          </w:rPr>
          <w:delText xml:space="preserve">appeared on both datasets as relevant variables to predict survival status. </w:delText>
        </w:r>
        <w:r w:rsidRPr="00DB2BDF" w:rsidDel="00594DF5">
          <w:rPr>
            <w:sz w:val="20"/>
            <w:szCs w:val="20"/>
            <w:lang w:val="en-US"/>
          </w:rPr>
          <w:delText>WNT proteins’ role is to send signals from outer cells to inner cells; variations of UCK have been found in cancerous cells and considered a target in anti-cancer therapies, UNC</w:delText>
        </w:r>
        <w:r w:rsidDel="00594DF5">
          <w:rPr>
            <w:sz w:val="20"/>
            <w:szCs w:val="20"/>
            <w:lang w:val="en-US"/>
          </w:rPr>
          <w:delText xml:space="preserve"> families are used in experiments with worms to identify genetic defects. </w:delText>
        </w:r>
      </w:del>
    </w:p>
    <w:p w14:paraId="018A7632" w14:textId="22B5CC9B" w:rsidR="00A321B1" w:rsidRDefault="0005484A">
      <w:pPr>
        <w:rPr>
          <w:sz w:val="20"/>
          <w:szCs w:val="20"/>
          <w:lang w:val="en-US"/>
        </w:rPr>
        <w:pPrChange w:id="721" w:author="NATALIA A RODRIGUEZ-FIGUEROA" w:date="2022-01-16T13:04:00Z">
          <w:pPr>
            <w:jc w:val="center"/>
          </w:pPr>
        </w:pPrChange>
      </w:pPr>
      <w:r>
        <w:rPr>
          <w:sz w:val="20"/>
          <w:szCs w:val="20"/>
          <w:lang w:val="en-US"/>
        </w:rPr>
        <w:t xml:space="preserve">    </w:t>
      </w:r>
      <w:del w:id="722" w:author="NATALIA A RODRIGUEZ-FIGUEROA" w:date="2022-01-12T15:42:00Z">
        <w:r w:rsidDel="00B20E81">
          <w:rPr>
            <w:sz w:val="20"/>
            <w:szCs w:val="20"/>
            <w:lang w:val="en-US"/>
          </w:rPr>
          <w:delText xml:space="preserve">    </w:delText>
        </w:r>
        <w:r w:rsidDel="00B20E81">
          <w:rPr>
            <w:sz w:val="20"/>
            <w:szCs w:val="20"/>
            <w:lang w:val="en-US"/>
          </w:rPr>
          <w:tab/>
        </w:r>
        <w:r w:rsidDel="00B20E81">
          <w:rPr>
            <w:sz w:val="20"/>
            <w:szCs w:val="20"/>
            <w:lang w:val="en-US"/>
          </w:rPr>
          <w:tab/>
        </w:r>
        <w:r w:rsidDel="00B20E81">
          <w:rPr>
            <w:sz w:val="20"/>
            <w:szCs w:val="20"/>
            <w:lang w:val="en-US"/>
          </w:rPr>
          <w:tab/>
        </w:r>
      </w:del>
      <w:del w:id="723" w:author="NATALIA A RODRIGUEZ-FIGUEROA" w:date="2022-01-16T11:54:00Z">
        <w:r w:rsidDel="00594DF5">
          <w:rPr>
            <w:sz w:val="20"/>
            <w:szCs w:val="20"/>
            <w:lang w:val="en-US"/>
          </w:rPr>
          <w:tab/>
        </w:r>
      </w:del>
      <w:r>
        <w:rPr>
          <w:sz w:val="20"/>
          <w:szCs w:val="20"/>
          <w:lang w:val="en-US"/>
        </w:rPr>
        <w:tab/>
      </w:r>
      <w:ins w:id="724" w:author="NATALIA A RODRIGUEZ-FIGUEROA" w:date="2022-01-12T15:43:00Z">
        <w:r w:rsidR="00B20E81">
          <w:rPr>
            <w:sz w:val="20"/>
            <w:szCs w:val="20"/>
            <w:lang w:val="en-US"/>
          </w:rPr>
          <w:tab/>
        </w:r>
        <w:r w:rsidR="00B20E81">
          <w:rPr>
            <w:sz w:val="20"/>
            <w:szCs w:val="20"/>
            <w:lang w:val="en-US"/>
          </w:rPr>
          <w:tab/>
        </w:r>
        <w:r w:rsidR="00B20E81">
          <w:rPr>
            <w:sz w:val="20"/>
            <w:szCs w:val="20"/>
            <w:lang w:val="en-US"/>
          </w:rPr>
          <w:tab/>
        </w:r>
      </w:ins>
      <w:r w:rsidR="00EF6EF4">
        <w:rPr>
          <w:sz w:val="20"/>
          <w:szCs w:val="20"/>
          <w:lang w:val="en-US"/>
        </w:rPr>
        <w:t xml:space="preserve">  </w:t>
      </w:r>
      <w:ins w:id="725" w:author="NATALIA A RODRIGUEZ-FIGUEROA" w:date="2022-01-12T15:43:00Z">
        <w:r w:rsidR="00B20E81">
          <w:rPr>
            <w:sz w:val="20"/>
            <w:szCs w:val="20"/>
            <w:lang w:val="en-US"/>
          </w:rPr>
          <w:t xml:space="preserve">             </w:t>
        </w:r>
      </w:ins>
      <w:del w:id="726" w:author="NATALIA A RODRIGUEZ-FIGUEROA" w:date="2022-01-12T15:42:00Z">
        <w:r w:rsidR="00EF6EF4" w:rsidDel="00B20E81">
          <w:rPr>
            <w:sz w:val="20"/>
            <w:szCs w:val="20"/>
            <w:lang w:val="en-US"/>
          </w:rPr>
          <w:delText xml:space="preserve">   </w:delText>
        </w:r>
        <w:r w:rsidR="00EF6EF4" w:rsidDel="00B20E81">
          <w:rPr>
            <w:sz w:val="20"/>
            <w:szCs w:val="20"/>
            <w:lang w:val="en-US"/>
          </w:rPr>
          <w:tab/>
        </w:r>
      </w:del>
      <w:del w:id="727" w:author="NATALIA A RODRIGUEZ-FIGUEROA" w:date="2022-01-16T11:54:00Z">
        <w:r w:rsidR="00A321B1" w:rsidDel="00594DF5">
          <w:rPr>
            <w:sz w:val="20"/>
            <w:szCs w:val="20"/>
            <w:lang w:val="en-US"/>
          </w:rPr>
          <w:delText xml:space="preserve">Figure </w:delText>
        </w:r>
        <w:r w:rsidDel="00594DF5">
          <w:rPr>
            <w:sz w:val="20"/>
            <w:szCs w:val="20"/>
            <w:lang w:val="en-US"/>
          </w:rPr>
          <w:delText>1</w:delText>
        </w:r>
        <w:r w:rsidR="00A321B1" w:rsidDel="00594DF5">
          <w:rPr>
            <w:sz w:val="20"/>
            <w:szCs w:val="20"/>
            <w:lang w:val="en-US"/>
          </w:rPr>
          <w:delText xml:space="preserve">. </w:delText>
        </w:r>
      </w:del>
      <w:del w:id="728" w:author="NATALIA A RODRIGUEZ-FIGUEROA" w:date="2022-01-12T01:22:00Z">
        <w:r w:rsidR="00A321B1" w:rsidDel="003B67FA">
          <w:rPr>
            <w:sz w:val="20"/>
            <w:szCs w:val="20"/>
            <w:lang w:val="en-US"/>
          </w:rPr>
          <w:delText>Be</w:delText>
        </w:r>
      </w:del>
      <w:del w:id="729" w:author="NATALIA A RODRIGUEZ-FIGUEROA" w:date="2022-01-16T11:54:00Z">
        <w:r w:rsidR="00A321B1" w:rsidDel="00594DF5">
          <w:rPr>
            <w:sz w:val="20"/>
            <w:szCs w:val="20"/>
            <w:lang w:val="en-US"/>
          </w:rPr>
          <w:delText>n Diagram</w:delText>
        </w:r>
        <w:r w:rsidDel="00594DF5">
          <w:rPr>
            <w:sz w:val="20"/>
            <w:szCs w:val="20"/>
            <w:lang w:val="en-US"/>
          </w:rPr>
          <w:delText xml:space="preserve"> for TCGA and ICGC Optimal Genes</w:delText>
        </w:r>
      </w:del>
    </w:p>
    <w:p w14:paraId="5C0710BF" w14:textId="1A4CB87A" w:rsidR="009B0BB8" w:rsidDel="00594DF5" w:rsidRDefault="00DB2BDF" w:rsidP="00147B30">
      <w:pPr>
        <w:pStyle w:val="ListParagraph"/>
        <w:numPr>
          <w:ilvl w:val="0"/>
          <w:numId w:val="1"/>
        </w:numPr>
        <w:jc w:val="both"/>
        <w:rPr>
          <w:del w:id="730" w:author="NATALIA A RODRIGUEZ-FIGUEROA" w:date="2022-01-16T11:53:00Z"/>
          <w:b/>
          <w:bCs/>
          <w:lang w:val="en-US"/>
        </w:rPr>
      </w:pPr>
      <w:r w:rsidRPr="00594DF5">
        <w:rPr>
          <w:b/>
          <w:bCs/>
          <w:lang w:val="en-US"/>
        </w:rPr>
        <w:t xml:space="preserve">Conclusions </w:t>
      </w:r>
      <w:del w:id="731" w:author="NATALIA A RODRIGUEZ-FIGUEROA" w:date="2022-01-16T11:53:00Z">
        <w:r w:rsidDel="00594DF5">
          <w:rPr>
            <w:b/>
            <w:bCs/>
            <w:lang w:val="en-US"/>
          </w:rPr>
          <w:delText xml:space="preserve">and </w:delText>
        </w:r>
        <w:r w:rsidRPr="00770B84" w:rsidDel="00594DF5">
          <w:rPr>
            <w:b/>
            <w:bCs/>
            <w:lang w:val="en-US"/>
          </w:rPr>
          <w:delText>Future Work</w:delText>
        </w:r>
      </w:del>
    </w:p>
    <w:p w14:paraId="0C4DE87B" w14:textId="77777777" w:rsidR="00594DF5" w:rsidRDefault="00594DF5" w:rsidP="00594DF5">
      <w:pPr>
        <w:pStyle w:val="ListParagraph"/>
        <w:numPr>
          <w:ilvl w:val="0"/>
          <w:numId w:val="1"/>
        </w:numPr>
        <w:jc w:val="both"/>
        <w:rPr>
          <w:ins w:id="732" w:author="NATALIA A RODRIGUEZ-FIGUEROA" w:date="2022-01-16T11:53:00Z"/>
          <w:b/>
          <w:bCs/>
          <w:lang w:val="en-US"/>
        </w:rPr>
      </w:pPr>
    </w:p>
    <w:p w14:paraId="393E8B3E" w14:textId="4214D68E" w:rsidR="00944C2C" w:rsidRDefault="00EF6EF4" w:rsidP="00594DF5">
      <w:pPr>
        <w:jc w:val="both"/>
        <w:rPr>
          <w:ins w:id="733" w:author="NATALIA A RODRIGUEZ-FIGUEROA" w:date="2022-01-19T00:34:00Z"/>
          <w:sz w:val="20"/>
          <w:szCs w:val="20"/>
          <w:lang w:val="en-US"/>
        </w:rPr>
      </w:pPr>
      <w:r w:rsidRPr="00594DF5">
        <w:rPr>
          <w:sz w:val="20"/>
          <w:szCs w:val="20"/>
          <w:lang w:val="en-US"/>
          <w:rPrChange w:id="734" w:author="NATALIA A RODRIGUEZ-FIGUEROA" w:date="2022-01-16T11:53:00Z">
            <w:rPr>
              <w:lang w:val="en-US"/>
            </w:rPr>
          </w:rPrChange>
        </w:rPr>
        <w:t xml:space="preserve">The ability of </w:t>
      </w:r>
      <w:del w:id="735" w:author="Wandaliz Torres-Garcia" w:date="2022-01-11T19:54:00Z">
        <w:r w:rsidRPr="00594DF5" w:rsidDel="00192A9E">
          <w:rPr>
            <w:sz w:val="20"/>
            <w:szCs w:val="20"/>
            <w:lang w:val="en-US"/>
            <w:rPrChange w:id="736" w:author="NATALIA A RODRIGUEZ-FIGUEROA" w:date="2022-01-16T11:53:00Z">
              <w:rPr>
                <w:lang w:val="en-US"/>
              </w:rPr>
            </w:rPrChange>
          </w:rPr>
          <w:delText xml:space="preserve">Wrapper </w:delText>
        </w:r>
      </w:del>
      <w:ins w:id="737" w:author="Wandaliz Torres-Garcia" w:date="2022-01-11T19:54:00Z">
        <w:r w:rsidR="00192A9E" w:rsidRPr="00594DF5">
          <w:rPr>
            <w:sz w:val="20"/>
            <w:szCs w:val="20"/>
            <w:lang w:val="en-US"/>
            <w:rPrChange w:id="738" w:author="NATALIA A RODRIGUEZ-FIGUEROA" w:date="2022-01-16T11:53:00Z">
              <w:rPr>
                <w:lang w:val="en-US"/>
              </w:rPr>
            </w:rPrChange>
          </w:rPr>
          <w:t xml:space="preserve">wrapper </w:t>
        </w:r>
      </w:ins>
      <w:r w:rsidRPr="00594DF5">
        <w:rPr>
          <w:sz w:val="20"/>
          <w:szCs w:val="20"/>
          <w:lang w:val="en-US"/>
          <w:rPrChange w:id="739" w:author="NATALIA A RODRIGUEZ-FIGUEROA" w:date="2022-01-16T11:53:00Z">
            <w:rPr>
              <w:lang w:val="en-US"/>
            </w:rPr>
          </w:rPrChange>
        </w:rPr>
        <w:t>methods to incorporate dependency between variables can be relevant in studying potential biomarkers</w:t>
      </w:r>
      <w:r w:rsidR="00BB7058" w:rsidRPr="00594DF5">
        <w:rPr>
          <w:sz w:val="20"/>
          <w:szCs w:val="20"/>
          <w:lang w:val="en-US"/>
          <w:rPrChange w:id="740" w:author="NATALIA A RODRIGUEZ-FIGUEROA" w:date="2022-01-16T11:53:00Z">
            <w:rPr>
              <w:lang w:val="en-US"/>
            </w:rPr>
          </w:rPrChange>
        </w:rPr>
        <w:t xml:space="preserve"> given computational time limitations</w:t>
      </w:r>
      <w:del w:id="741" w:author="Wandaliz Torres-Garcia" w:date="2022-01-11T19:55:00Z">
        <w:r w:rsidRPr="00594DF5" w:rsidDel="00192A9E">
          <w:rPr>
            <w:sz w:val="20"/>
            <w:szCs w:val="20"/>
            <w:lang w:val="en-US"/>
            <w:rPrChange w:id="742" w:author="NATALIA A RODRIGUEZ-FIGUEROA" w:date="2022-01-16T11:53:00Z">
              <w:rPr>
                <w:lang w:val="en-US"/>
              </w:rPr>
            </w:rPrChange>
          </w:rPr>
          <w:delText>,</w:delText>
        </w:r>
      </w:del>
      <w:r w:rsidRPr="00594DF5">
        <w:rPr>
          <w:sz w:val="20"/>
          <w:szCs w:val="20"/>
          <w:lang w:val="en-US"/>
          <w:rPrChange w:id="743" w:author="NATALIA A RODRIGUEZ-FIGUEROA" w:date="2022-01-16T11:53:00Z">
            <w:rPr>
              <w:lang w:val="en-US"/>
            </w:rPr>
          </w:rPrChange>
        </w:rPr>
        <w:t xml:space="preserve"> </w:t>
      </w:r>
      <w:ins w:id="744" w:author="Wandaliz Torres-Garcia" w:date="2022-01-11T19:54:00Z">
        <w:r w:rsidR="00192A9E" w:rsidRPr="00594DF5">
          <w:rPr>
            <w:sz w:val="20"/>
            <w:szCs w:val="20"/>
            <w:lang w:val="en-US"/>
            <w:rPrChange w:id="745" w:author="NATALIA A RODRIGUEZ-FIGUEROA" w:date="2022-01-16T11:53:00Z">
              <w:rPr>
                <w:lang w:val="en-US"/>
              </w:rPr>
            </w:rPrChange>
          </w:rPr>
          <w:t xml:space="preserve">since </w:t>
        </w:r>
      </w:ins>
      <w:r w:rsidR="00BB7058" w:rsidRPr="00594DF5">
        <w:rPr>
          <w:sz w:val="20"/>
          <w:szCs w:val="20"/>
          <w:lang w:val="en-US"/>
          <w:rPrChange w:id="746" w:author="NATALIA A RODRIGUEZ-FIGUEROA" w:date="2022-01-16T11:53:00Z">
            <w:rPr>
              <w:lang w:val="en-US"/>
            </w:rPr>
          </w:rPrChange>
        </w:rPr>
        <w:t xml:space="preserve">some genetic expressions require the presence of others to generate certain proteins [8]. The computer device used to generate the </w:t>
      </w:r>
      <w:del w:id="747" w:author="Wandaliz Torres-Garcia" w:date="2022-01-11T19:55:00Z">
        <w:r w:rsidR="00BB7058" w:rsidRPr="00594DF5" w:rsidDel="00192A9E">
          <w:rPr>
            <w:sz w:val="20"/>
            <w:szCs w:val="20"/>
            <w:lang w:val="en-US"/>
            <w:rPrChange w:id="748" w:author="NATALIA A RODRIGUEZ-FIGUEROA" w:date="2022-01-16T11:53:00Z">
              <w:rPr>
                <w:lang w:val="en-US"/>
              </w:rPr>
            </w:rPrChange>
          </w:rPr>
          <w:delText>feature selected data</w:delText>
        </w:r>
      </w:del>
      <w:ins w:id="749" w:author="Wandaliz Torres-Garcia" w:date="2022-01-11T19:55:00Z">
        <w:r w:rsidR="00192A9E" w:rsidRPr="00594DF5">
          <w:rPr>
            <w:sz w:val="20"/>
            <w:szCs w:val="20"/>
            <w:lang w:val="en-US"/>
            <w:rPrChange w:id="750" w:author="NATALIA A RODRIGUEZ-FIGUEROA" w:date="2022-01-16T11:53:00Z">
              <w:rPr>
                <w:lang w:val="en-US"/>
              </w:rPr>
            </w:rPrChange>
          </w:rPr>
          <w:t>selected features</w:t>
        </w:r>
      </w:ins>
      <w:r w:rsidR="00BB7058" w:rsidRPr="00594DF5">
        <w:rPr>
          <w:sz w:val="20"/>
          <w:szCs w:val="20"/>
          <w:lang w:val="en-US"/>
          <w:rPrChange w:id="751" w:author="NATALIA A RODRIGUEZ-FIGUEROA" w:date="2022-01-16T11:53:00Z">
            <w:rPr>
              <w:lang w:val="en-US"/>
            </w:rPr>
          </w:rPrChange>
        </w:rPr>
        <w:t xml:space="preserve"> took around </w:t>
      </w:r>
      <w:del w:id="752" w:author="Wandaliz Torres-Garcia" w:date="2022-01-11T19:55:00Z">
        <w:r w:rsidR="00BB7058" w:rsidRPr="00594DF5" w:rsidDel="00192A9E">
          <w:rPr>
            <w:sz w:val="20"/>
            <w:szCs w:val="20"/>
            <w:lang w:val="en-US"/>
            <w:rPrChange w:id="753" w:author="NATALIA A RODRIGUEZ-FIGUEROA" w:date="2022-01-16T11:53:00Z">
              <w:rPr>
                <w:lang w:val="en-US"/>
              </w:rPr>
            </w:rPrChange>
          </w:rPr>
          <w:delText xml:space="preserve">more or less of </w:delText>
        </w:r>
      </w:del>
      <w:r w:rsidR="00BB7058" w:rsidRPr="00594DF5">
        <w:rPr>
          <w:sz w:val="20"/>
          <w:szCs w:val="20"/>
          <w:lang w:val="en-US"/>
          <w:rPrChange w:id="754" w:author="NATALIA A RODRIGUEZ-FIGUEROA" w:date="2022-01-16T11:53:00Z">
            <w:rPr>
              <w:lang w:val="en-US"/>
            </w:rPr>
          </w:rPrChange>
        </w:rPr>
        <w:t>a day</w:t>
      </w:r>
      <w:r w:rsidR="003F19C1" w:rsidRPr="00594DF5">
        <w:rPr>
          <w:sz w:val="20"/>
          <w:szCs w:val="20"/>
          <w:lang w:val="en-US"/>
          <w:rPrChange w:id="755" w:author="NATALIA A RODRIGUEZ-FIGUEROA" w:date="2022-01-16T11:53:00Z">
            <w:rPr>
              <w:lang w:val="en-US"/>
            </w:rPr>
          </w:rPrChange>
        </w:rPr>
        <w:t xml:space="preserve"> (22.4</w:t>
      </w:r>
      <w:ins w:id="756" w:author="Wandaliz Torres-Garcia" w:date="2022-01-11T19:55:00Z">
        <w:r w:rsidR="00192A9E" w:rsidRPr="00594DF5">
          <w:rPr>
            <w:sz w:val="20"/>
            <w:szCs w:val="20"/>
            <w:lang w:val="en-US"/>
            <w:rPrChange w:id="757" w:author="NATALIA A RODRIGUEZ-FIGUEROA" w:date="2022-01-16T11:53:00Z">
              <w:rPr>
                <w:lang w:val="en-US"/>
              </w:rPr>
            </w:rPrChange>
          </w:rPr>
          <w:t xml:space="preserve"> and 24.9</w:t>
        </w:r>
      </w:ins>
      <w:r w:rsidR="003F19C1" w:rsidRPr="00594DF5">
        <w:rPr>
          <w:sz w:val="20"/>
          <w:szCs w:val="20"/>
          <w:lang w:val="en-US"/>
          <w:rPrChange w:id="758" w:author="NATALIA A RODRIGUEZ-FIGUEROA" w:date="2022-01-16T11:53:00Z">
            <w:rPr>
              <w:lang w:val="en-US"/>
            </w:rPr>
          </w:rPrChange>
        </w:rPr>
        <w:t xml:space="preserve"> hours for TCGA </w:t>
      </w:r>
      <w:del w:id="759" w:author="Wandaliz Torres-Garcia" w:date="2022-01-11T19:55:00Z">
        <w:r w:rsidR="003F19C1" w:rsidRPr="00594DF5" w:rsidDel="00192A9E">
          <w:rPr>
            <w:sz w:val="20"/>
            <w:szCs w:val="20"/>
            <w:lang w:val="en-US"/>
            <w:rPrChange w:id="760" w:author="NATALIA A RODRIGUEZ-FIGUEROA" w:date="2022-01-16T11:53:00Z">
              <w:rPr>
                <w:lang w:val="en-US"/>
              </w:rPr>
            </w:rPrChange>
          </w:rPr>
          <w:delText>and 2</w:delText>
        </w:r>
        <w:r w:rsidR="002911AD" w:rsidRPr="00594DF5" w:rsidDel="00192A9E">
          <w:rPr>
            <w:sz w:val="20"/>
            <w:szCs w:val="20"/>
            <w:lang w:val="en-US"/>
            <w:rPrChange w:id="761" w:author="NATALIA A RODRIGUEZ-FIGUEROA" w:date="2022-01-16T11:53:00Z">
              <w:rPr>
                <w:lang w:val="en-US"/>
              </w:rPr>
            </w:rPrChange>
          </w:rPr>
          <w:delText>4.9 hours for</w:delText>
        </w:r>
      </w:del>
      <w:ins w:id="762" w:author="Wandaliz Torres-Garcia" w:date="2022-01-11T19:55:00Z">
        <w:r w:rsidR="00192A9E" w:rsidRPr="00594DF5">
          <w:rPr>
            <w:sz w:val="20"/>
            <w:szCs w:val="20"/>
            <w:lang w:val="en-US"/>
            <w:rPrChange w:id="763" w:author="NATALIA A RODRIGUEZ-FIGUEROA" w:date="2022-01-16T11:53:00Z">
              <w:rPr>
                <w:lang w:val="en-US"/>
              </w:rPr>
            </w:rPrChange>
          </w:rPr>
          <w:t xml:space="preserve"> and</w:t>
        </w:r>
      </w:ins>
      <w:r w:rsidR="002911AD" w:rsidRPr="00594DF5">
        <w:rPr>
          <w:sz w:val="20"/>
          <w:szCs w:val="20"/>
          <w:lang w:val="en-US"/>
          <w:rPrChange w:id="764" w:author="NATALIA A RODRIGUEZ-FIGUEROA" w:date="2022-01-16T11:53:00Z">
            <w:rPr>
              <w:lang w:val="en-US"/>
            </w:rPr>
          </w:rPrChange>
        </w:rPr>
        <w:t xml:space="preserve"> ICGC</w:t>
      </w:r>
      <w:ins w:id="765" w:author="Wandaliz Torres-Garcia" w:date="2022-01-11T19:55:00Z">
        <w:r w:rsidR="00192A9E" w:rsidRPr="00594DF5">
          <w:rPr>
            <w:sz w:val="20"/>
            <w:szCs w:val="20"/>
            <w:lang w:val="en-US"/>
            <w:rPrChange w:id="766" w:author="NATALIA A RODRIGUEZ-FIGUEROA" w:date="2022-01-16T11:53:00Z">
              <w:rPr>
                <w:lang w:val="en-US"/>
              </w:rPr>
            </w:rPrChange>
          </w:rPr>
          <w:t>, respectively</w:t>
        </w:r>
      </w:ins>
      <w:r w:rsidR="002911AD" w:rsidRPr="00594DF5">
        <w:rPr>
          <w:sz w:val="20"/>
          <w:szCs w:val="20"/>
          <w:lang w:val="en-US"/>
          <w:rPrChange w:id="767" w:author="NATALIA A RODRIGUEZ-FIGUEROA" w:date="2022-01-16T11:53:00Z">
            <w:rPr>
              <w:lang w:val="en-US"/>
            </w:rPr>
          </w:rPrChange>
        </w:rPr>
        <w:t>)</w:t>
      </w:r>
      <w:r w:rsidR="00BB7058" w:rsidRPr="00594DF5">
        <w:rPr>
          <w:sz w:val="20"/>
          <w:szCs w:val="20"/>
          <w:lang w:val="en-US"/>
          <w:rPrChange w:id="768" w:author="NATALIA A RODRIGUEZ-FIGUEROA" w:date="2022-01-16T11:53:00Z">
            <w:rPr>
              <w:lang w:val="en-US"/>
            </w:rPr>
          </w:rPrChange>
        </w:rPr>
        <w:t xml:space="preserve">; however, the </w:t>
      </w:r>
      <w:del w:id="769" w:author="Wandaliz Torres-Garcia" w:date="2022-01-11T19:56:00Z">
        <w:r w:rsidR="00BB7058" w:rsidRPr="00594DF5" w:rsidDel="00192A9E">
          <w:rPr>
            <w:sz w:val="20"/>
            <w:szCs w:val="20"/>
            <w:lang w:val="en-US"/>
            <w:rPrChange w:id="770" w:author="NATALIA A RODRIGUEZ-FIGUEROA" w:date="2022-01-16T11:53:00Z">
              <w:rPr>
                <w:lang w:val="en-US"/>
              </w:rPr>
            </w:rPrChange>
          </w:rPr>
          <w:delText xml:space="preserve">range between </w:delText>
        </w:r>
      </w:del>
      <w:r w:rsidR="00BB7058" w:rsidRPr="00594DF5">
        <w:rPr>
          <w:sz w:val="20"/>
          <w:szCs w:val="20"/>
          <w:lang w:val="en-US"/>
          <w:rPrChange w:id="771" w:author="NATALIA A RODRIGUEZ-FIGUEROA" w:date="2022-01-16T11:53:00Z">
            <w:rPr>
              <w:lang w:val="en-US"/>
            </w:rPr>
          </w:rPrChange>
        </w:rPr>
        <w:t xml:space="preserve">number of predictors did not </w:t>
      </w:r>
      <w:del w:id="772" w:author="Wandaliz Torres-Garcia" w:date="2022-01-11T19:56:00Z">
        <w:r w:rsidR="003F19C1" w:rsidRPr="00594DF5" w:rsidDel="00192A9E">
          <w:rPr>
            <w:sz w:val="20"/>
            <w:szCs w:val="20"/>
            <w:lang w:val="en-US"/>
            <w:rPrChange w:id="773" w:author="NATALIA A RODRIGUEZ-FIGUEROA" w:date="2022-01-16T11:53:00Z">
              <w:rPr>
                <w:lang w:val="en-US"/>
              </w:rPr>
            </w:rPrChange>
          </w:rPr>
          <w:delText xml:space="preserve">increase </w:delText>
        </w:r>
      </w:del>
      <w:ins w:id="774" w:author="Wandaliz Torres-Garcia" w:date="2022-01-11T19:56:00Z">
        <w:r w:rsidR="00192A9E" w:rsidRPr="00594DF5">
          <w:rPr>
            <w:sz w:val="20"/>
            <w:szCs w:val="20"/>
            <w:lang w:val="en-US"/>
            <w:rPrChange w:id="775" w:author="NATALIA A RODRIGUEZ-FIGUEROA" w:date="2022-01-16T11:53:00Z">
              <w:rPr>
                <w:lang w:val="en-US"/>
              </w:rPr>
            </w:rPrChange>
          </w:rPr>
          <w:t xml:space="preserve">affected the </w:t>
        </w:r>
      </w:ins>
      <w:r w:rsidR="003F19C1" w:rsidRPr="00594DF5">
        <w:rPr>
          <w:sz w:val="20"/>
          <w:szCs w:val="20"/>
          <w:lang w:val="en-US"/>
          <w:rPrChange w:id="776" w:author="NATALIA A RODRIGUEZ-FIGUEROA" w:date="2022-01-16T11:53:00Z">
            <w:rPr>
              <w:lang w:val="en-US"/>
            </w:rPr>
          </w:rPrChange>
        </w:rPr>
        <w:t xml:space="preserve">run time. Adding more features to the model does not necessarily increase the performance, proven when ICGC reached higher metrics with 10 variables rather than 100. </w:t>
      </w:r>
      <w:r w:rsidR="002911AD" w:rsidRPr="00594DF5">
        <w:rPr>
          <w:sz w:val="20"/>
          <w:szCs w:val="20"/>
          <w:lang w:val="en-US"/>
          <w:rPrChange w:id="777" w:author="NATALIA A RODRIGUEZ-FIGUEROA" w:date="2022-01-16T11:53:00Z">
            <w:rPr>
              <w:lang w:val="en-US"/>
            </w:rPr>
          </w:rPrChange>
        </w:rPr>
        <w:t xml:space="preserve">In terms of accuracy, ICGC dataset scored 82.22% while TCGA scored 74.57%. </w:t>
      </w:r>
      <w:r w:rsidR="00944C2C" w:rsidRPr="00594DF5">
        <w:rPr>
          <w:sz w:val="20"/>
          <w:szCs w:val="20"/>
          <w:lang w:val="en-US"/>
          <w:rPrChange w:id="778" w:author="NATALIA A RODRIGUEZ-FIGUEROA" w:date="2022-01-16T11:53:00Z">
            <w:rPr>
              <w:lang w:val="en-US"/>
            </w:rPr>
          </w:rPrChange>
        </w:rPr>
        <w:t>Although the comparison did not find identical genes in common, UNC, UNC</w:t>
      </w:r>
      <w:ins w:id="779" w:author="Wandaliz Torres-Garcia" w:date="2022-01-11T19:57:00Z">
        <w:r w:rsidR="00192A9E" w:rsidRPr="00594DF5">
          <w:rPr>
            <w:sz w:val="20"/>
            <w:szCs w:val="20"/>
            <w:lang w:val="en-US"/>
            <w:rPrChange w:id="780" w:author="NATALIA A RODRIGUEZ-FIGUEROA" w:date="2022-01-16T11:53:00Z">
              <w:rPr>
                <w:lang w:val="en-US"/>
              </w:rPr>
            </w:rPrChange>
          </w:rPr>
          <w:t>,</w:t>
        </w:r>
      </w:ins>
      <w:r w:rsidR="00944C2C" w:rsidRPr="00594DF5">
        <w:rPr>
          <w:sz w:val="20"/>
          <w:szCs w:val="20"/>
          <w:lang w:val="en-US"/>
          <w:rPrChange w:id="781" w:author="NATALIA A RODRIGUEZ-FIGUEROA" w:date="2022-01-16T11:53:00Z">
            <w:rPr>
              <w:lang w:val="en-US"/>
            </w:rPr>
          </w:rPrChange>
        </w:rPr>
        <w:t xml:space="preserve"> and WNT families were present in both models and are known to be relevant in cancer-related studies</w:t>
      </w:r>
      <w:r w:rsidR="00A64E58" w:rsidRPr="00594DF5">
        <w:rPr>
          <w:sz w:val="20"/>
          <w:szCs w:val="20"/>
          <w:lang w:val="en-US"/>
          <w:rPrChange w:id="782" w:author="NATALIA A RODRIGUEZ-FIGUEROA" w:date="2022-01-16T11:53:00Z">
            <w:rPr>
              <w:lang w:val="en-US"/>
            </w:rPr>
          </w:rPrChange>
        </w:rPr>
        <w:t xml:space="preserve"> such as therapies, genetic defects</w:t>
      </w:r>
      <w:ins w:id="783" w:author="Wandaliz Torres-Garcia" w:date="2022-01-11T19:57:00Z">
        <w:r w:rsidR="00192A9E" w:rsidRPr="00594DF5">
          <w:rPr>
            <w:sz w:val="20"/>
            <w:szCs w:val="20"/>
            <w:lang w:val="en-US"/>
            <w:rPrChange w:id="784" w:author="NATALIA A RODRIGUEZ-FIGUEROA" w:date="2022-01-16T11:53:00Z">
              <w:rPr>
                <w:lang w:val="en-US"/>
              </w:rPr>
            </w:rPrChange>
          </w:rPr>
          <w:t>,</w:t>
        </w:r>
      </w:ins>
      <w:r w:rsidR="00A64E58" w:rsidRPr="00594DF5">
        <w:rPr>
          <w:sz w:val="20"/>
          <w:szCs w:val="20"/>
          <w:lang w:val="en-US"/>
          <w:rPrChange w:id="785" w:author="NATALIA A RODRIGUEZ-FIGUEROA" w:date="2022-01-16T11:53:00Z">
            <w:rPr>
              <w:lang w:val="en-US"/>
            </w:rPr>
          </w:rPrChange>
        </w:rPr>
        <w:t xml:space="preserve"> and protein signals</w:t>
      </w:r>
      <w:r w:rsidR="00944C2C" w:rsidRPr="00594DF5">
        <w:rPr>
          <w:sz w:val="20"/>
          <w:szCs w:val="20"/>
          <w:lang w:val="en-US"/>
          <w:rPrChange w:id="786" w:author="NATALIA A RODRIGUEZ-FIGUEROA" w:date="2022-01-16T11:53:00Z">
            <w:rPr>
              <w:lang w:val="en-US"/>
            </w:rPr>
          </w:rPrChange>
        </w:rPr>
        <w:t xml:space="preserve">. </w:t>
      </w:r>
    </w:p>
    <w:p w14:paraId="3477DAC8" w14:textId="11716103" w:rsidR="00252658" w:rsidRDefault="00252658" w:rsidP="00594DF5">
      <w:pPr>
        <w:jc w:val="both"/>
        <w:rPr>
          <w:ins w:id="787" w:author="NATALIA A RODRIGUEZ-FIGUEROA" w:date="2022-01-19T00:34:00Z"/>
          <w:sz w:val="20"/>
          <w:szCs w:val="20"/>
          <w:lang w:val="en-US"/>
        </w:rPr>
      </w:pPr>
    </w:p>
    <w:p w14:paraId="45A359E6" w14:textId="1AC9AAC5" w:rsidR="00252658" w:rsidRPr="00594DF5" w:rsidRDefault="00252658" w:rsidP="00594DF5">
      <w:pPr>
        <w:jc w:val="both"/>
        <w:rPr>
          <w:sz w:val="20"/>
          <w:szCs w:val="20"/>
          <w:lang w:val="en-US"/>
          <w:rPrChange w:id="788" w:author="NATALIA A RODRIGUEZ-FIGUEROA" w:date="2022-01-16T11:53:00Z">
            <w:rPr>
              <w:lang w:val="en-US"/>
            </w:rPr>
          </w:rPrChange>
        </w:rPr>
      </w:pPr>
      <w:ins w:id="789" w:author="NATALIA A RODRIGUEZ-FIGUEROA" w:date="2022-01-19T00:34:00Z">
        <w:r w:rsidRPr="00252658">
          <w:rPr>
            <w:sz w:val="20"/>
            <w:szCs w:val="20"/>
            <w:highlight w:val="yellow"/>
            <w:lang w:val="en-US"/>
            <w:rPrChange w:id="790" w:author="NATALIA A RODRIGUEZ-FIGUEROA" w:date="2022-01-19T00:34:00Z">
              <w:rPr>
                <w:sz w:val="20"/>
                <w:szCs w:val="20"/>
                <w:lang w:val="en-US"/>
              </w:rPr>
            </w:rPrChange>
          </w:rPr>
          <w:t>[R conclusions]</w:t>
        </w:r>
      </w:ins>
    </w:p>
    <w:p w14:paraId="0C88F75F" w14:textId="77777777" w:rsidR="00944C2C" w:rsidRDefault="00944C2C" w:rsidP="00B00D34">
      <w:pPr>
        <w:jc w:val="both"/>
        <w:rPr>
          <w:sz w:val="20"/>
          <w:szCs w:val="20"/>
          <w:lang w:val="en-US"/>
        </w:rPr>
      </w:pPr>
    </w:p>
    <w:p w14:paraId="70B2EABA" w14:textId="33C358E7" w:rsidR="009F0FC0" w:rsidDel="00594DF5" w:rsidRDefault="00944C2C" w:rsidP="00B00D34">
      <w:pPr>
        <w:jc w:val="both"/>
        <w:rPr>
          <w:del w:id="791" w:author="NATALIA A RODRIGUEZ-FIGUEROA" w:date="2022-01-12T15:43:00Z"/>
          <w:sz w:val="20"/>
          <w:szCs w:val="20"/>
          <w:lang w:val="en-US"/>
        </w:rPr>
      </w:pPr>
      <w:r>
        <w:rPr>
          <w:sz w:val="20"/>
          <w:szCs w:val="20"/>
          <w:lang w:val="en-US"/>
        </w:rPr>
        <w:t xml:space="preserve">This opens the door to generate codes </w:t>
      </w:r>
      <w:del w:id="792" w:author="Wandaliz Torres-Garcia" w:date="2022-01-11T19:58:00Z">
        <w:r w:rsidDel="00192A9E">
          <w:rPr>
            <w:sz w:val="20"/>
            <w:szCs w:val="20"/>
            <w:lang w:val="en-US"/>
          </w:rPr>
          <w:delText xml:space="preserve">which </w:delText>
        </w:r>
      </w:del>
      <w:ins w:id="793" w:author="Wandaliz Torres-Garcia" w:date="2022-01-11T19:58:00Z">
        <w:r w:rsidR="00192A9E">
          <w:rPr>
            <w:sz w:val="20"/>
            <w:szCs w:val="20"/>
            <w:lang w:val="en-US"/>
          </w:rPr>
          <w:t xml:space="preserve">that </w:t>
        </w:r>
      </w:ins>
      <w:r>
        <w:rPr>
          <w:sz w:val="20"/>
          <w:szCs w:val="20"/>
          <w:lang w:val="en-US"/>
        </w:rPr>
        <w:t xml:space="preserve">calculate the optimal number of features </w:t>
      </w:r>
      <w:del w:id="794" w:author="Wandaliz Torres-Garcia" w:date="2022-01-11T19:58:00Z">
        <w:r w:rsidDel="00192A9E">
          <w:rPr>
            <w:sz w:val="20"/>
            <w:szCs w:val="20"/>
            <w:lang w:val="en-US"/>
          </w:rPr>
          <w:delText xml:space="preserve">already </w:delText>
        </w:r>
      </w:del>
      <w:ins w:id="795" w:author="Wandaliz Torres-Garcia" w:date="2022-01-11T19:58:00Z">
        <w:r w:rsidR="00192A9E">
          <w:rPr>
            <w:sz w:val="20"/>
            <w:szCs w:val="20"/>
            <w:lang w:val="en-US"/>
          </w:rPr>
          <w:t>by taking into account estimated running times.</w:t>
        </w:r>
      </w:ins>
      <w:del w:id="796" w:author="Wandaliz Torres-Garcia" w:date="2022-01-11T19:58:00Z">
        <w:r w:rsidDel="00192A9E">
          <w:rPr>
            <w:sz w:val="20"/>
            <w:szCs w:val="20"/>
            <w:lang w:val="en-US"/>
          </w:rPr>
          <w:delText>estimating the time in which results are obtained.</w:delText>
        </w:r>
      </w:del>
      <w:r>
        <w:rPr>
          <w:sz w:val="20"/>
          <w:szCs w:val="20"/>
          <w:lang w:val="en-US"/>
        </w:rPr>
        <w:t xml:space="preserve"> Applying</w:t>
      </w:r>
      <w:r w:rsidR="002911AD">
        <w:rPr>
          <w:sz w:val="20"/>
          <w:szCs w:val="20"/>
          <w:lang w:val="en-US"/>
        </w:rPr>
        <w:t xml:space="preserve"> </w:t>
      </w:r>
      <w:r>
        <w:rPr>
          <w:sz w:val="20"/>
          <w:szCs w:val="20"/>
          <w:lang w:val="en-US"/>
        </w:rPr>
        <w:t xml:space="preserve">other </w:t>
      </w:r>
      <w:ins w:id="797" w:author="Wandaliz Torres-Garcia" w:date="2022-01-11T19:58:00Z">
        <w:r w:rsidR="00192A9E">
          <w:rPr>
            <w:sz w:val="20"/>
            <w:szCs w:val="20"/>
            <w:lang w:val="en-US"/>
          </w:rPr>
          <w:t xml:space="preserve">variations of the </w:t>
        </w:r>
      </w:ins>
      <w:r>
        <w:rPr>
          <w:sz w:val="20"/>
          <w:szCs w:val="20"/>
          <w:lang w:val="en-US"/>
        </w:rPr>
        <w:t>RFE</w:t>
      </w:r>
      <w:ins w:id="798" w:author="Wandaliz Torres-Garcia" w:date="2022-01-11T19:59:00Z">
        <w:r w:rsidR="00192A9E">
          <w:rPr>
            <w:sz w:val="20"/>
            <w:szCs w:val="20"/>
            <w:lang w:val="en-US"/>
          </w:rPr>
          <w:t xml:space="preserve"> method such as different learners</w:t>
        </w:r>
      </w:ins>
      <w:ins w:id="799" w:author="Wandaliz Torres-Garcia" w:date="2022-01-11T20:05:00Z">
        <w:r w:rsidR="00CE5B81">
          <w:rPr>
            <w:sz w:val="20"/>
            <w:szCs w:val="20"/>
            <w:lang w:val="en-US"/>
          </w:rPr>
          <w:t xml:space="preserve"> </w:t>
        </w:r>
      </w:ins>
      <w:del w:id="800" w:author="Wandaliz Torres-Garcia" w:date="2022-01-11T19:59:00Z">
        <w:r w:rsidDel="00192A9E">
          <w:rPr>
            <w:sz w:val="20"/>
            <w:szCs w:val="20"/>
            <w:lang w:val="en-US"/>
          </w:rPr>
          <w:delText xml:space="preserve"> machine learning algorithms </w:delText>
        </w:r>
      </w:del>
      <w:r>
        <w:rPr>
          <w:sz w:val="20"/>
          <w:szCs w:val="20"/>
          <w:lang w:val="en-US"/>
        </w:rPr>
        <w:t xml:space="preserve">aside from Random Forest Classifier is needed to </w:t>
      </w:r>
      <w:del w:id="801" w:author="Wandaliz Torres-Garcia" w:date="2022-01-11T19:59:00Z">
        <w:r w:rsidDel="00192A9E">
          <w:rPr>
            <w:sz w:val="20"/>
            <w:szCs w:val="20"/>
            <w:lang w:val="en-US"/>
          </w:rPr>
          <w:delText>search for possible families in common</w:delText>
        </w:r>
      </w:del>
      <w:ins w:id="802" w:author="Wandaliz Torres-Garcia" w:date="2022-01-11T19:59:00Z">
        <w:r w:rsidR="00192A9E">
          <w:rPr>
            <w:sz w:val="20"/>
            <w:szCs w:val="20"/>
            <w:lang w:val="en-US"/>
          </w:rPr>
          <w:t>possible impr</w:t>
        </w:r>
      </w:ins>
      <w:ins w:id="803" w:author="Wandaliz Torres-Garcia" w:date="2022-01-11T20:00:00Z">
        <w:r w:rsidR="00192A9E">
          <w:rPr>
            <w:sz w:val="20"/>
            <w:szCs w:val="20"/>
            <w:lang w:val="en-US"/>
          </w:rPr>
          <w:t>ove the selection of markers</w:t>
        </w:r>
      </w:ins>
      <w:r>
        <w:rPr>
          <w:sz w:val="20"/>
          <w:szCs w:val="20"/>
          <w:lang w:val="en-US"/>
        </w:rPr>
        <w:t>.</w:t>
      </w:r>
      <w:ins w:id="804" w:author="Wandaliz Torres-Garcia" w:date="2022-01-11T20:00:00Z">
        <w:r w:rsidR="00192A9E">
          <w:rPr>
            <w:sz w:val="20"/>
            <w:szCs w:val="20"/>
            <w:lang w:val="en-US"/>
          </w:rPr>
          <w:t xml:space="preserve"> Though the results were highly predictive and encouraging, it also showed some possible bias on the selection of </w:t>
        </w:r>
      </w:ins>
      <w:ins w:id="805" w:author="Wandaliz Torres-Garcia" w:date="2022-01-11T20:01:00Z">
        <w:r w:rsidR="00192A9E">
          <w:rPr>
            <w:sz w:val="20"/>
            <w:szCs w:val="20"/>
            <w:lang w:val="en-US"/>
          </w:rPr>
          <w:t>important features since most of them seem to be at the end of the gene list if order alphabetically which could be a problem in terms of biological interpretation of these putative biomarkers.</w:t>
        </w:r>
      </w:ins>
      <w:del w:id="806" w:author="Wandaliz Torres-Garcia" w:date="2022-01-11T20:00:00Z">
        <w:r w:rsidDel="00192A9E">
          <w:rPr>
            <w:sz w:val="20"/>
            <w:szCs w:val="20"/>
            <w:lang w:val="en-US"/>
          </w:rPr>
          <w:delText xml:space="preserve"> </w:delText>
        </w:r>
      </w:del>
      <w:del w:id="807" w:author="Wandaliz Torres-Garcia" w:date="2022-01-11T20:02:00Z">
        <w:r w:rsidR="00DB29EC" w:rsidDel="00192A9E">
          <w:rPr>
            <w:sz w:val="20"/>
            <w:szCs w:val="20"/>
            <w:lang w:val="en-US"/>
          </w:rPr>
          <w:delText>In the future, the feature selection codification should be verified to explain certain alphabetical order in the genes selected.</w:delText>
        </w:r>
      </w:del>
      <w:r w:rsidR="00DB29EC">
        <w:rPr>
          <w:sz w:val="20"/>
          <w:szCs w:val="20"/>
          <w:lang w:val="en-US"/>
        </w:rPr>
        <w:t xml:space="preserve"> Before conducting correlation analysis on the mRNA expressions, </w:t>
      </w:r>
      <w:del w:id="808" w:author="Wandaliz Torres-Garcia" w:date="2022-01-11T20:02:00Z">
        <w:r w:rsidR="00DB29EC" w:rsidDel="00192A9E">
          <w:rPr>
            <w:sz w:val="20"/>
            <w:szCs w:val="20"/>
            <w:lang w:val="en-US"/>
          </w:rPr>
          <w:delText xml:space="preserve">t </w:delText>
        </w:r>
      </w:del>
      <w:r w:rsidR="00DB29EC">
        <w:rPr>
          <w:sz w:val="20"/>
          <w:szCs w:val="20"/>
          <w:lang w:val="en-US"/>
        </w:rPr>
        <w:t>investigations on how Python libraries generate their results are needed</w:t>
      </w:r>
      <w:ins w:id="809" w:author="Wandaliz Torres-Garcia" w:date="2022-01-11T20:03:00Z">
        <w:r w:rsidR="00192A9E">
          <w:rPr>
            <w:sz w:val="20"/>
            <w:szCs w:val="20"/>
            <w:lang w:val="en-US"/>
          </w:rPr>
          <w:t xml:space="preserve">, as well as, exploring other implementations </w:t>
        </w:r>
      </w:ins>
      <w:del w:id="810" w:author="Wandaliz Torres-Garcia" w:date="2022-01-11T20:02:00Z">
        <w:r w:rsidR="00DB29EC" w:rsidDel="00192A9E">
          <w:rPr>
            <w:sz w:val="20"/>
            <w:szCs w:val="20"/>
            <w:lang w:val="en-US"/>
          </w:rPr>
          <w:delText xml:space="preserve">, </w:delText>
        </w:r>
      </w:del>
      <w:r w:rsidR="00DB29EC">
        <w:rPr>
          <w:sz w:val="20"/>
          <w:szCs w:val="20"/>
          <w:lang w:val="en-US"/>
        </w:rPr>
        <w:t>where the R programming is a possibility</w:t>
      </w:r>
      <w:del w:id="811" w:author="Wandaliz Torres-Garcia" w:date="2022-01-11T20:03:00Z">
        <w:r w:rsidR="00DB29EC" w:rsidDel="00192A9E">
          <w:rPr>
            <w:sz w:val="20"/>
            <w:szCs w:val="20"/>
            <w:lang w:val="en-US"/>
          </w:rPr>
          <w:delText xml:space="preserve"> for implementation during this process. </w:delText>
        </w:r>
      </w:del>
      <w:ins w:id="812" w:author="Wandaliz Torres-Garcia" w:date="2022-01-11T20:03:00Z">
        <w:r w:rsidR="00192A9E">
          <w:rPr>
            <w:sz w:val="20"/>
            <w:szCs w:val="20"/>
            <w:lang w:val="en-US"/>
          </w:rPr>
          <w:t>.</w:t>
        </w:r>
      </w:ins>
      <w:ins w:id="813" w:author="NATALIA A RODRIGUEZ-FIGUEROA" w:date="2022-01-17T21:06:00Z">
        <w:r w:rsidR="005E4B88">
          <w:rPr>
            <w:sz w:val="20"/>
            <w:szCs w:val="20"/>
            <w:lang w:val="en-US"/>
          </w:rPr>
          <w:t xml:space="preserve"> </w:t>
        </w:r>
      </w:ins>
    </w:p>
    <w:p w14:paraId="496BBB36" w14:textId="77777777" w:rsidR="00594DF5" w:rsidRDefault="00594DF5" w:rsidP="00B00D34">
      <w:pPr>
        <w:jc w:val="both"/>
        <w:rPr>
          <w:ins w:id="814" w:author="NATALIA A RODRIGUEZ-FIGUEROA" w:date="2022-01-16T11:53:00Z"/>
          <w:sz w:val="20"/>
          <w:szCs w:val="20"/>
          <w:lang w:val="en-US"/>
        </w:rPr>
      </w:pPr>
    </w:p>
    <w:p w14:paraId="54B4111E" w14:textId="00DD3810" w:rsidR="00DB29EC" w:rsidRDefault="00DB29EC" w:rsidP="00B00D34">
      <w:pPr>
        <w:jc w:val="both"/>
        <w:rPr>
          <w:ins w:id="815" w:author="NATALIA A RODRIGUEZ-FIGUEROA" w:date="2022-01-16T11:54:00Z"/>
          <w:sz w:val="20"/>
          <w:szCs w:val="20"/>
          <w:lang w:val="en-US"/>
        </w:rPr>
      </w:pPr>
    </w:p>
    <w:p w14:paraId="41BC5EB5" w14:textId="6236429F" w:rsidR="00594DF5" w:rsidRDefault="00594DF5" w:rsidP="00B00D34">
      <w:pPr>
        <w:jc w:val="both"/>
        <w:rPr>
          <w:ins w:id="816" w:author="NATALIA A RODRIGUEZ-FIGUEROA" w:date="2022-01-16T11:54:00Z"/>
          <w:b/>
          <w:bCs/>
          <w:lang w:val="en-US"/>
        </w:rPr>
      </w:pPr>
      <w:ins w:id="817" w:author="NATALIA A RODRIGUEZ-FIGUEROA" w:date="2022-01-16T11:54:00Z">
        <w:r w:rsidRPr="00594DF5">
          <w:rPr>
            <w:b/>
            <w:bCs/>
            <w:lang w:val="en-US"/>
            <w:rPrChange w:id="818" w:author="NATALIA A RODRIGUEZ-FIGUEROA" w:date="2022-01-16T11:54:00Z">
              <w:rPr>
                <w:sz w:val="20"/>
                <w:szCs w:val="20"/>
                <w:lang w:val="en-US"/>
              </w:rPr>
            </w:rPrChange>
          </w:rPr>
          <w:t xml:space="preserve">Acknowledgements </w:t>
        </w:r>
      </w:ins>
    </w:p>
    <w:p w14:paraId="41C16C52" w14:textId="4DBB241D" w:rsidR="00594DF5" w:rsidRPr="001B3195" w:rsidRDefault="001B3195" w:rsidP="00B00D34">
      <w:pPr>
        <w:jc w:val="both"/>
        <w:rPr>
          <w:ins w:id="819" w:author="NATALIA A RODRIGUEZ-FIGUEROA" w:date="2022-01-18T22:03:00Z"/>
          <w:sz w:val="20"/>
          <w:szCs w:val="20"/>
          <w:lang w:val="en-US"/>
          <w:rPrChange w:id="820" w:author="NATALIA A RODRIGUEZ-FIGUEROA" w:date="2022-01-18T22:03:00Z">
            <w:rPr>
              <w:ins w:id="821" w:author="NATALIA A RODRIGUEZ-FIGUEROA" w:date="2022-01-18T22:03:00Z"/>
              <w:lang w:val="en-US"/>
            </w:rPr>
          </w:rPrChange>
        </w:rPr>
      </w:pPr>
      <w:ins w:id="822" w:author="NATALIA A RODRIGUEZ-FIGUEROA" w:date="2022-01-18T22:03:00Z">
        <w:r>
          <w:rPr>
            <w:sz w:val="20"/>
            <w:szCs w:val="20"/>
            <w:lang w:val="en-US"/>
          </w:rPr>
          <w:t xml:space="preserve">I would like to </w:t>
        </w:r>
      </w:ins>
      <w:ins w:id="823" w:author="NATALIA A RODRIGUEZ-FIGUEROA" w:date="2022-01-18T22:04:00Z">
        <w:r w:rsidR="001A3475">
          <w:rPr>
            <w:sz w:val="20"/>
            <w:szCs w:val="20"/>
            <w:lang w:val="en-US"/>
          </w:rPr>
          <w:t>thank</w:t>
        </w:r>
      </w:ins>
      <w:ins w:id="824" w:author="NATALIA A RODRIGUEZ-FIGUEROA" w:date="2022-01-18T22:03:00Z">
        <w:r>
          <w:rPr>
            <w:sz w:val="20"/>
            <w:szCs w:val="20"/>
            <w:lang w:val="en-US"/>
          </w:rPr>
          <w:t xml:space="preserve"> </w:t>
        </w:r>
        <w:r w:rsidR="001A3475">
          <w:rPr>
            <w:sz w:val="20"/>
            <w:szCs w:val="20"/>
            <w:lang w:val="en-US"/>
          </w:rPr>
          <w:t xml:space="preserve">the </w:t>
        </w:r>
      </w:ins>
      <w:ins w:id="825" w:author="NATALIA A RODRIGUEZ-FIGUEROA" w:date="2022-01-18T22:10:00Z">
        <w:r w:rsidR="00020F3B">
          <w:rPr>
            <w:sz w:val="20"/>
            <w:szCs w:val="20"/>
            <w:lang w:val="en-US"/>
          </w:rPr>
          <w:t>Puerto Rico Louis Stokes Alliance for Minority Participation (</w:t>
        </w:r>
      </w:ins>
      <w:ins w:id="826" w:author="NATALIA A RODRIGUEZ-FIGUEROA" w:date="2022-01-18T22:05:00Z">
        <w:r w:rsidR="001A3475">
          <w:rPr>
            <w:sz w:val="20"/>
            <w:szCs w:val="20"/>
            <w:lang w:val="en-US"/>
          </w:rPr>
          <w:t>PRLSAMP</w:t>
        </w:r>
      </w:ins>
      <w:ins w:id="827" w:author="NATALIA A RODRIGUEZ-FIGUEROA" w:date="2022-01-18T22:10:00Z">
        <w:r w:rsidR="00020F3B">
          <w:rPr>
            <w:sz w:val="20"/>
            <w:szCs w:val="20"/>
            <w:lang w:val="en-US"/>
          </w:rPr>
          <w:t>)</w:t>
        </w:r>
      </w:ins>
      <w:ins w:id="828" w:author="NATALIA A RODRIGUEZ-FIGUEROA" w:date="2022-01-18T22:05:00Z">
        <w:r w:rsidR="001A3475">
          <w:rPr>
            <w:sz w:val="20"/>
            <w:szCs w:val="20"/>
            <w:lang w:val="en-US"/>
          </w:rPr>
          <w:t xml:space="preserve"> organization for their </w:t>
        </w:r>
      </w:ins>
      <w:ins w:id="829" w:author="NATALIA A RODRIGUEZ-FIGUEROA" w:date="2022-01-18T22:06:00Z">
        <w:r w:rsidR="001A3475">
          <w:rPr>
            <w:sz w:val="20"/>
            <w:szCs w:val="20"/>
            <w:lang w:val="en-US"/>
          </w:rPr>
          <w:t>funding and support in this undergraduate research opportunity</w:t>
        </w:r>
      </w:ins>
      <w:ins w:id="830" w:author="NATALIA A RODRIGUEZ-FIGUEROA" w:date="2022-01-18T22:10:00Z">
        <w:r w:rsidR="00020F3B">
          <w:rPr>
            <w:sz w:val="20"/>
            <w:szCs w:val="20"/>
            <w:lang w:val="en-US"/>
          </w:rPr>
          <w:t>.</w:t>
        </w:r>
      </w:ins>
      <w:ins w:id="831" w:author="NATALIA A RODRIGUEZ-FIGUEROA" w:date="2022-01-18T22:11:00Z">
        <w:r w:rsidR="00020F3B">
          <w:rPr>
            <w:sz w:val="20"/>
            <w:szCs w:val="20"/>
            <w:lang w:val="en-US"/>
          </w:rPr>
          <w:t xml:space="preserve"> </w:t>
        </w:r>
      </w:ins>
      <w:ins w:id="832" w:author="NATALIA A RODRIGUEZ-FIGUEROA" w:date="2022-01-18T22:12:00Z">
        <w:r w:rsidR="00020F3B">
          <w:rPr>
            <w:sz w:val="20"/>
            <w:szCs w:val="20"/>
            <w:lang w:val="en-US"/>
          </w:rPr>
          <w:t xml:space="preserve">I also wish to acknowledge the </w:t>
        </w:r>
      </w:ins>
      <w:ins w:id="833" w:author="NATALIA A RODRIGUEZ-FIGUEROA" w:date="2022-01-18T22:13:00Z">
        <w:r w:rsidR="00020F3B">
          <w:rPr>
            <w:sz w:val="20"/>
            <w:szCs w:val="20"/>
            <w:lang w:val="en-US"/>
          </w:rPr>
          <w:t xml:space="preserve">professor and </w:t>
        </w:r>
      </w:ins>
      <w:ins w:id="834" w:author="NATALIA A RODRIGUEZ-FIGUEROA" w:date="2022-01-18T22:06:00Z">
        <w:r w:rsidR="001A3475">
          <w:rPr>
            <w:sz w:val="20"/>
            <w:szCs w:val="20"/>
            <w:lang w:val="en-US"/>
          </w:rPr>
          <w:t xml:space="preserve">students </w:t>
        </w:r>
      </w:ins>
      <w:ins w:id="835" w:author="NATALIA A RODRIGUEZ-FIGUEROA" w:date="2022-01-18T22:07:00Z">
        <w:r w:rsidR="001A3475">
          <w:rPr>
            <w:sz w:val="20"/>
            <w:szCs w:val="20"/>
            <w:lang w:val="en-US"/>
          </w:rPr>
          <w:t>who previously worked in pancreatic cancer research</w:t>
        </w:r>
      </w:ins>
      <w:ins w:id="836" w:author="NATALIA A RODRIGUEZ-FIGUEROA" w:date="2022-01-18T22:12:00Z">
        <w:r w:rsidR="00020F3B">
          <w:rPr>
            <w:sz w:val="20"/>
            <w:szCs w:val="20"/>
            <w:lang w:val="en-US"/>
          </w:rPr>
          <w:t xml:space="preserve"> for their mentorship</w:t>
        </w:r>
      </w:ins>
      <w:ins w:id="837" w:author="NATALIA A RODRIGUEZ-FIGUEROA" w:date="2022-01-18T22:13:00Z">
        <w:r w:rsidR="00020F3B">
          <w:rPr>
            <w:sz w:val="20"/>
            <w:szCs w:val="20"/>
            <w:lang w:val="en-US"/>
          </w:rPr>
          <w:t xml:space="preserve"> in these upcoming findings</w:t>
        </w:r>
      </w:ins>
      <w:ins w:id="838" w:author="NATALIA A RODRIGUEZ-FIGUEROA" w:date="2022-01-18T22:07:00Z">
        <w:r w:rsidR="001A3475">
          <w:rPr>
            <w:sz w:val="20"/>
            <w:szCs w:val="20"/>
            <w:lang w:val="en-US"/>
          </w:rPr>
          <w:t>.</w:t>
        </w:r>
      </w:ins>
      <w:ins w:id="839" w:author="NATALIA A RODRIGUEZ-FIGUEROA" w:date="2022-01-18T22:13:00Z">
        <w:r w:rsidR="00020F3B">
          <w:rPr>
            <w:sz w:val="20"/>
            <w:szCs w:val="20"/>
            <w:lang w:val="en-US"/>
          </w:rPr>
          <w:t xml:space="preserve"> </w:t>
        </w:r>
      </w:ins>
    </w:p>
    <w:p w14:paraId="30854305" w14:textId="77777777" w:rsidR="001B3195" w:rsidRPr="00594DF5" w:rsidRDefault="001B3195" w:rsidP="00B00D34">
      <w:pPr>
        <w:jc w:val="both"/>
        <w:rPr>
          <w:lang w:val="en-US"/>
          <w:rPrChange w:id="840" w:author="NATALIA A RODRIGUEZ-FIGUEROA" w:date="2022-01-16T11:55:00Z">
            <w:rPr>
              <w:sz w:val="20"/>
              <w:szCs w:val="20"/>
              <w:lang w:val="en-US"/>
            </w:rPr>
          </w:rPrChange>
        </w:rPr>
      </w:pPr>
    </w:p>
    <w:p w14:paraId="2BD1818A" w14:textId="77777777" w:rsidR="00DB2BDF" w:rsidRPr="00594DF5" w:rsidRDefault="00DB2BDF">
      <w:pPr>
        <w:jc w:val="both"/>
        <w:rPr>
          <w:b/>
          <w:bCs/>
          <w:color w:val="000000" w:themeColor="text1"/>
          <w:lang w:val="en-US"/>
          <w:rPrChange w:id="841" w:author="NATALIA A RODRIGUEZ-FIGUEROA" w:date="2022-01-16T11:54:00Z">
            <w:rPr>
              <w:lang w:val="en-US"/>
            </w:rPr>
          </w:rPrChange>
        </w:rPr>
        <w:pPrChange w:id="842" w:author="NATALIA A RODRIGUEZ-FIGUEROA" w:date="2022-01-16T11:54:00Z">
          <w:pPr>
            <w:pStyle w:val="ListParagraph"/>
            <w:numPr>
              <w:numId w:val="1"/>
            </w:numPr>
            <w:ind w:hanging="360"/>
            <w:jc w:val="both"/>
          </w:pPr>
        </w:pPrChange>
      </w:pPr>
      <w:r w:rsidRPr="00594DF5">
        <w:rPr>
          <w:b/>
          <w:bCs/>
          <w:color w:val="000000" w:themeColor="text1"/>
          <w:lang w:val="en-US"/>
          <w:rPrChange w:id="843" w:author="NATALIA A RODRIGUEZ-FIGUEROA" w:date="2022-01-16T11:54:00Z">
            <w:rPr>
              <w:lang w:val="en-US"/>
            </w:rPr>
          </w:rPrChange>
        </w:rPr>
        <w:t>References</w:t>
      </w:r>
    </w:p>
    <w:p w14:paraId="1F635B29" w14:textId="77777777" w:rsidR="00DB2BDF" w:rsidRPr="00692B37" w:rsidRDefault="00DB2BDF" w:rsidP="00DB2BDF">
      <w:pPr>
        <w:jc w:val="both"/>
        <w:rPr>
          <w:color w:val="000000" w:themeColor="text1"/>
          <w:sz w:val="20"/>
          <w:szCs w:val="20"/>
          <w:lang w:val="en-US"/>
        </w:rPr>
      </w:pPr>
      <w:r w:rsidRPr="007D218B">
        <w:rPr>
          <w:color w:val="000000" w:themeColor="text1"/>
          <w:sz w:val="20"/>
          <w:szCs w:val="20"/>
          <w:lang w:val="en-US"/>
        </w:rPr>
        <w:lastRenderedPageBreak/>
        <w:t xml:space="preserve">[1] </w:t>
      </w:r>
      <w:r w:rsidRPr="00692B37">
        <w:rPr>
          <w:color w:val="000000" w:themeColor="text1"/>
          <w:sz w:val="20"/>
          <w:szCs w:val="20"/>
          <w:lang w:val="en-US"/>
        </w:rPr>
        <w:t xml:space="preserve">American Cancer Society. Key Statistics for Pancreatic Cancer. (2021, January 21)., from </w:t>
      </w:r>
      <w:hyperlink r:id="rId16" w:history="1">
        <w:r w:rsidRPr="00692B37">
          <w:rPr>
            <w:rStyle w:val="Hyperlink"/>
            <w:color w:val="000000" w:themeColor="text1"/>
            <w:sz w:val="20"/>
            <w:szCs w:val="20"/>
            <w:u w:val="none"/>
            <w:lang w:val="en-US"/>
          </w:rPr>
          <w:t>https://www.cancer.org/cancer/pancreatic-cancer/about.html</w:t>
        </w:r>
      </w:hyperlink>
    </w:p>
    <w:p w14:paraId="14E2CD6D" w14:textId="77777777" w:rsidR="00A321B1" w:rsidRPr="00692B37" w:rsidRDefault="00A321B1" w:rsidP="00DB2BDF">
      <w:pPr>
        <w:jc w:val="both"/>
        <w:rPr>
          <w:color w:val="000000" w:themeColor="text1"/>
          <w:sz w:val="20"/>
          <w:szCs w:val="20"/>
          <w:lang w:val="en-US"/>
        </w:rPr>
      </w:pPr>
    </w:p>
    <w:p w14:paraId="212979B4" w14:textId="77777777" w:rsidR="00DB2BDF" w:rsidRPr="00692B37" w:rsidRDefault="00DB2BDF" w:rsidP="00DB2BDF">
      <w:pPr>
        <w:jc w:val="both"/>
        <w:rPr>
          <w:color w:val="000000" w:themeColor="text1"/>
          <w:sz w:val="20"/>
          <w:szCs w:val="20"/>
          <w:lang w:val="en-US"/>
        </w:rPr>
      </w:pPr>
      <w:r w:rsidRPr="00692B37">
        <w:rPr>
          <w:color w:val="000000" w:themeColor="text1"/>
          <w:sz w:val="20"/>
          <w:szCs w:val="20"/>
          <w:lang w:val="en-US"/>
        </w:rPr>
        <w:t xml:space="preserve">[2] Marks, Julie. Inoperable Pancreatic Cancer. (2020, October 18)., from </w:t>
      </w:r>
      <w:hyperlink r:id="rId17" w:history="1">
        <w:r w:rsidRPr="00692B37">
          <w:rPr>
            <w:rStyle w:val="Hyperlink"/>
            <w:color w:val="000000" w:themeColor="text1"/>
            <w:sz w:val="20"/>
            <w:szCs w:val="20"/>
            <w:u w:val="none"/>
            <w:lang w:val="en-US"/>
          </w:rPr>
          <w:t>https://www.healthline.com/health/inoperable-pancreatic-cancer</w:t>
        </w:r>
      </w:hyperlink>
    </w:p>
    <w:p w14:paraId="370C0C89" w14:textId="6449BDC2" w:rsidR="007D218B" w:rsidRPr="00692B37" w:rsidRDefault="007D218B" w:rsidP="00DB2BDF">
      <w:pPr>
        <w:jc w:val="both"/>
        <w:rPr>
          <w:rStyle w:val="Hyperlink"/>
          <w:rFonts w:eastAsiaTheme="minorEastAsia"/>
          <w:color w:val="000000" w:themeColor="text1"/>
          <w:sz w:val="20"/>
          <w:szCs w:val="20"/>
          <w:u w:val="none"/>
          <w:lang w:val="en-US"/>
        </w:rPr>
      </w:pPr>
    </w:p>
    <w:p w14:paraId="2FF382C2" w14:textId="304A4EE6" w:rsidR="007D218B" w:rsidRPr="007D218B" w:rsidRDefault="007D218B" w:rsidP="007D218B">
      <w:pPr>
        <w:jc w:val="both"/>
        <w:rPr>
          <w:rFonts w:eastAsiaTheme="minorEastAsia"/>
          <w:color w:val="000000" w:themeColor="text1"/>
          <w:sz w:val="20"/>
          <w:szCs w:val="20"/>
        </w:rPr>
      </w:pPr>
      <w:r w:rsidRPr="00692B37">
        <w:rPr>
          <w:rFonts w:eastAsiaTheme="minorEastAsia"/>
          <w:color w:val="000000" w:themeColor="text1"/>
          <w:sz w:val="20"/>
          <w:szCs w:val="20"/>
          <w:lang w:val="en-US"/>
        </w:rPr>
        <w:t xml:space="preserve">[3] </w:t>
      </w:r>
      <w:hyperlink r:id="rId18" w:history="1">
        <w:r w:rsidRPr="007D218B">
          <w:rPr>
            <w:rStyle w:val="Hyperlink"/>
            <w:rFonts w:eastAsiaTheme="minorEastAsia"/>
            <w:color w:val="000000" w:themeColor="text1"/>
            <w:sz w:val="20"/>
            <w:szCs w:val="20"/>
            <w:u w:val="none"/>
            <w:lang w:val="en-US"/>
          </w:rPr>
          <w:t>J Cancer.</w:t>
        </w:r>
      </w:hyperlink>
      <w:r w:rsidRPr="007D218B">
        <w:rPr>
          <w:rFonts w:eastAsiaTheme="minorEastAsia"/>
          <w:color w:val="000000" w:themeColor="text1"/>
          <w:sz w:val="20"/>
          <w:szCs w:val="20"/>
          <w:lang w:val="en-US"/>
        </w:rPr>
        <w:t> 2018; 9(13): 2249–2265. Published online 2018 Jun 5. </w:t>
      </w:r>
      <w:proofErr w:type="spellStart"/>
      <w:r w:rsidRPr="007D218B">
        <w:rPr>
          <w:rFonts w:eastAsiaTheme="minorEastAsia"/>
          <w:color w:val="000000" w:themeColor="text1"/>
          <w:sz w:val="20"/>
          <w:szCs w:val="20"/>
          <w:lang w:val="en-US"/>
        </w:rPr>
        <w:t>doi</w:t>
      </w:r>
      <w:proofErr w:type="spellEnd"/>
      <w:r w:rsidRPr="007D218B">
        <w:rPr>
          <w:rFonts w:eastAsiaTheme="minorEastAsia"/>
          <w:color w:val="000000" w:themeColor="text1"/>
          <w:sz w:val="20"/>
          <w:szCs w:val="20"/>
          <w:lang w:val="en-US"/>
        </w:rPr>
        <w:t>: </w:t>
      </w:r>
      <w:hyperlink r:id="rId19" w:history="1">
        <w:r w:rsidRPr="007D218B">
          <w:rPr>
            <w:rStyle w:val="Hyperlink"/>
            <w:rFonts w:eastAsiaTheme="minorEastAsia"/>
            <w:color w:val="000000" w:themeColor="text1"/>
            <w:sz w:val="20"/>
            <w:szCs w:val="20"/>
            <w:u w:val="none"/>
            <w:lang w:val="en-US"/>
          </w:rPr>
          <w:t>10.7150/jca.24744</w:t>
        </w:r>
      </w:hyperlink>
    </w:p>
    <w:p w14:paraId="38710EC8" w14:textId="77777777" w:rsidR="00DB2BDF" w:rsidRPr="00692B37" w:rsidRDefault="00DB2BDF" w:rsidP="00DB2BDF">
      <w:pPr>
        <w:jc w:val="both"/>
        <w:rPr>
          <w:rFonts w:eastAsiaTheme="minorEastAsia"/>
          <w:color w:val="000000" w:themeColor="text1"/>
          <w:sz w:val="20"/>
          <w:szCs w:val="20"/>
          <w:lang w:val="en-US"/>
        </w:rPr>
      </w:pPr>
    </w:p>
    <w:p w14:paraId="6450E054" w14:textId="77777777" w:rsidR="00DB2BDF" w:rsidRPr="00692B37" w:rsidRDefault="00DB2BDF" w:rsidP="00DB2BDF">
      <w:pPr>
        <w:jc w:val="both"/>
        <w:rPr>
          <w:color w:val="000000" w:themeColor="text1"/>
          <w:sz w:val="20"/>
          <w:szCs w:val="20"/>
          <w:lang w:val="en-US"/>
        </w:rPr>
      </w:pPr>
      <w:r w:rsidRPr="00692B37">
        <w:rPr>
          <w:rFonts w:eastAsiaTheme="minorEastAsia"/>
          <w:color w:val="000000" w:themeColor="text1"/>
          <w:sz w:val="20"/>
          <w:szCs w:val="20"/>
          <w:lang w:val="en-US"/>
        </w:rPr>
        <w:t xml:space="preserve">[4] </w:t>
      </w:r>
      <w:r w:rsidRPr="00692B37">
        <w:rPr>
          <w:color w:val="000000" w:themeColor="text1"/>
          <w:sz w:val="20"/>
          <w:szCs w:val="20"/>
          <w:lang w:val="en-US"/>
        </w:rPr>
        <w:t xml:space="preserve">Hasan, Syed, et al. "Advances in pancreatic cancer biomarkers." Oncology reviews 13.1 (2019). </w:t>
      </w:r>
    </w:p>
    <w:p w14:paraId="0DBACFE9" w14:textId="77777777" w:rsidR="00DB2BDF" w:rsidRPr="00692B37" w:rsidRDefault="00DB2BDF" w:rsidP="00DB2BDF">
      <w:pPr>
        <w:jc w:val="both"/>
        <w:rPr>
          <w:rFonts w:eastAsiaTheme="minorEastAsia"/>
          <w:color w:val="000000" w:themeColor="text1"/>
          <w:sz w:val="20"/>
          <w:szCs w:val="20"/>
          <w:lang w:val="en-US"/>
        </w:rPr>
      </w:pPr>
    </w:p>
    <w:p w14:paraId="52C6C581" w14:textId="77777777" w:rsidR="00DB2BDF" w:rsidRPr="00692B37" w:rsidRDefault="00DB2BDF" w:rsidP="00DB2BDF">
      <w:pPr>
        <w:jc w:val="both"/>
        <w:rPr>
          <w:color w:val="000000" w:themeColor="text1"/>
          <w:sz w:val="20"/>
          <w:szCs w:val="20"/>
          <w:lang w:val="en-US"/>
        </w:rPr>
      </w:pPr>
      <w:r w:rsidRPr="00692B37">
        <w:rPr>
          <w:rFonts w:eastAsiaTheme="minorEastAsia"/>
          <w:color w:val="000000" w:themeColor="text1"/>
          <w:sz w:val="20"/>
          <w:szCs w:val="20"/>
          <w:lang w:val="en-US"/>
        </w:rPr>
        <w:t xml:space="preserve">[5] Brownlee, Jason. Recursive Feature Elimination (RFE) for Feature Selection in Python. (2020, May 25). from </w:t>
      </w:r>
      <w:hyperlink r:id="rId20" w:history="1">
        <w:r w:rsidRPr="00692B37">
          <w:rPr>
            <w:rStyle w:val="Hyperlink"/>
            <w:color w:val="000000" w:themeColor="text1"/>
            <w:sz w:val="20"/>
            <w:szCs w:val="20"/>
            <w:u w:val="none"/>
          </w:rPr>
          <w:t>https://machinelearningmastery.com/rfe-feature-selection-in-python/</w:t>
        </w:r>
      </w:hyperlink>
      <w:r w:rsidRPr="00692B37">
        <w:rPr>
          <w:color w:val="000000" w:themeColor="text1"/>
          <w:sz w:val="20"/>
          <w:szCs w:val="20"/>
          <w:lang w:val="en-US"/>
        </w:rPr>
        <w:t xml:space="preserve"> </w:t>
      </w:r>
    </w:p>
    <w:p w14:paraId="2E93D7FB" w14:textId="77777777" w:rsidR="00DB2BDF" w:rsidRPr="00692B37" w:rsidRDefault="00DB2BDF" w:rsidP="00DB2BDF">
      <w:pPr>
        <w:jc w:val="both"/>
        <w:rPr>
          <w:rFonts w:eastAsiaTheme="minorEastAsia"/>
          <w:color w:val="000000" w:themeColor="text1"/>
          <w:sz w:val="20"/>
          <w:szCs w:val="20"/>
          <w:lang w:val="en-US"/>
        </w:rPr>
      </w:pPr>
    </w:p>
    <w:p w14:paraId="78D18428" w14:textId="4DE46925" w:rsidR="00DB2BDF" w:rsidRPr="00B910E4" w:rsidRDefault="00DB2BDF" w:rsidP="00DB2BDF">
      <w:pPr>
        <w:pStyle w:val="NormalWeb"/>
        <w:spacing w:before="0" w:beforeAutospacing="0" w:after="200" w:afterAutospacing="0"/>
        <w:rPr>
          <w:color w:val="000000" w:themeColor="text1"/>
          <w:sz w:val="20"/>
          <w:szCs w:val="20"/>
          <w:lang w:val="en-US"/>
          <w:rPrChange w:id="844" w:author="NATALIA A RODRIGUEZ-FIGUEROA" w:date="2022-01-12T15:22:00Z">
            <w:rPr>
              <w:color w:val="000000" w:themeColor="text1"/>
              <w:sz w:val="20"/>
              <w:szCs w:val="20"/>
            </w:rPr>
          </w:rPrChange>
        </w:rPr>
      </w:pPr>
      <w:r w:rsidRPr="00692B37">
        <w:rPr>
          <w:color w:val="000000" w:themeColor="text1"/>
          <w:sz w:val="20"/>
          <w:szCs w:val="20"/>
          <w:lang w:val="en-US"/>
        </w:rPr>
        <w:t>[6]</w:t>
      </w:r>
      <w:ins w:id="845" w:author="NATALIA A RODRIGUEZ-FIGUEROA" w:date="2022-01-12T15:21:00Z">
        <w:r w:rsidR="00B910E4">
          <w:rPr>
            <w:color w:val="000000" w:themeColor="text1"/>
            <w:sz w:val="20"/>
            <w:szCs w:val="20"/>
            <w:lang w:val="en-US"/>
          </w:rPr>
          <w:t xml:space="preserve"> Machine Learning – Logistic Regression. Tutorials Point.</w:t>
        </w:r>
      </w:ins>
      <w:ins w:id="846" w:author="NATALIA A RODRIGUEZ-FIGUEROA" w:date="2022-01-12T15:43:00Z">
        <w:r w:rsidR="00B20E81">
          <w:rPr>
            <w:color w:val="000000" w:themeColor="text1"/>
            <w:sz w:val="20"/>
            <w:szCs w:val="20"/>
            <w:lang w:val="en-US"/>
          </w:rPr>
          <w:t>,</w:t>
        </w:r>
      </w:ins>
      <w:ins w:id="847" w:author="NATALIA A RODRIGUEZ-FIGUEROA" w:date="2022-01-12T15:22:00Z">
        <w:r w:rsidR="00B910E4">
          <w:rPr>
            <w:color w:val="000000" w:themeColor="text1"/>
            <w:sz w:val="20"/>
            <w:szCs w:val="20"/>
            <w:lang w:val="en-US"/>
          </w:rPr>
          <w:t xml:space="preserve"> </w:t>
        </w:r>
      </w:ins>
      <w:ins w:id="848" w:author="NATALIA A RODRIGUEZ-FIGUEROA" w:date="2022-01-12T15:43:00Z">
        <w:r w:rsidR="00B20E81">
          <w:rPr>
            <w:color w:val="000000" w:themeColor="text1"/>
            <w:sz w:val="20"/>
            <w:szCs w:val="20"/>
            <w:lang w:val="en-US"/>
          </w:rPr>
          <w:t xml:space="preserve">from </w:t>
        </w:r>
      </w:ins>
      <w:del w:id="849" w:author="NATALIA A RODRIGUEZ-FIGUEROA" w:date="2022-01-12T15:21:00Z">
        <w:r w:rsidRPr="00692B37" w:rsidDel="00B910E4">
          <w:rPr>
            <w:color w:val="000000" w:themeColor="text1"/>
            <w:sz w:val="20"/>
            <w:szCs w:val="20"/>
            <w:lang w:val="en-US"/>
          </w:rPr>
          <w:delText xml:space="preserve"> </w:delText>
        </w:r>
      </w:del>
      <w:ins w:id="850" w:author="NATALIA A RODRIGUEZ-FIGUEROA" w:date="2022-01-12T01:26:00Z">
        <w:r w:rsidR="007D66CF" w:rsidRPr="007D66CF">
          <w:rPr>
            <w:color w:val="000000" w:themeColor="text1"/>
            <w:sz w:val="20"/>
            <w:szCs w:val="20"/>
            <w:lang w:val="en-US"/>
          </w:rPr>
          <w:t>https://www.tutorialspoint.com/machine_learning_with_python/machine_learning_with_python_classification_algorithms_logistic_regression.htm</w:t>
        </w:r>
      </w:ins>
      <w:del w:id="851" w:author="NATALIA A RODRIGUEZ-FIGUEROA" w:date="2022-01-12T01:26:00Z">
        <w:r w:rsidRPr="00692B37" w:rsidDel="007D66CF">
          <w:rPr>
            <w:color w:val="000000" w:themeColor="text1"/>
            <w:sz w:val="20"/>
            <w:szCs w:val="20"/>
          </w:rPr>
          <w:delText>Fuchs, K</w:delText>
        </w:r>
        <w:r w:rsidRPr="00692B37" w:rsidDel="007D66CF">
          <w:rPr>
            <w:color w:val="000000" w:themeColor="text1"/>
            <w:sz w:val="20"/>
            <w:szCs w:val="20"/>
            <w:lang w:val="en-US"/>
          </w:rPr>
          <w:delText>irill</w:delText>
        </w:r>
        <w:r w:rsidRPr="00692B37" w:rsidDel="007D66CF">
          <w:rPr>
            <w:color w:val="000000" w:themeColor="text1"/>
            <w:sz w:val="20"/>
            <w:szCs w:val="20"/>
          </w:rPr>
          <w:delText>. Machine Learning: Classification Models. (2017, April 17).</w:delText>
        </w:r>
        <w:r w:rsidRPr="00692B37" w:rsidDel="007D66CF">
          <w:rPr>
            <w:color w:val="000000" w:themeColor="text1"/>
            <w:sz w:val="20"/>
            <w:szCs w:val="20"/>
            <w:lang w:val="en-US"/>
          </w:rPr>
          <w:delText>,</w:delText>
        </w:r>
        <w:r w:rsidRPr="00692B37" w:rsidDel="007D66CF">
          <w:rPr>
            <w:color w:val="000000" w:themeColor="text1"/>
            <w:sz w:val="20"/>
            <w:szCs w:val="20"/>
          </w:rPr>
          <w:delText xml:space="preserve"> </w:delText>
        </w:r>
        <w:r w:rsidRPr="00692B37" w:rsidDel="007D66CF">
          <w:rPr>
            <w:color w:val="000000" w:themeColor="text1"/>
            <w:sz w:val="20"/>
            <w:szCs w:val="20"/>
            <w:lang w:val="en-US"/>
          </w:rPr>
          <w:delText>f</w:delText>
        </w:r>
        <w:r w:rsidRPr="00692B37" w:rsidDel="007D66CF">
          <w:rPr>
            <w:color w:val="000000" w:themeColor="text1"/>
            <w:sz w:val="20"/>
            <w:szCs w:val="20"/>
          </w:rPr>
          <w:delText>rom</w:delText>
        </w:r>
        <w:r w:rsidRPr="00692B37" w:rsidDel="007D66CF">
          <w:rPr>
            <w:color w:val="000000" w:themeColor="text1"/>
            <w:sz w:val="20"/>
            <w:szCs w:val="20"/>
            <w:lang w:val="en-US"/>
          </w:rPr>
          <w:delText xml:space="preserve"> </w:delText>
        </w:r>
        <w:r w:rsidR="000210BA" w:rsidDel="007D66CF">
          <w:fldChar w:fldCharType="begin"/>
        </w:r>
        <w:r w:rsidR="000210BA" w:rsidDel="007D66CF">
          <w:delInstrText xml:space="preserve"> HYPERLINK "https://medium.com/fuzz/machine-learning-classification-models-3040f71e2529" </w:delInstrText>
        </w:r>
        <w:r w:rsidR="000210BA" w:rsidDel="007D66CF">
          <w:fldChar w:fldCharType="separate"/>
        </w:r>
        <w:r w:rsidRPr="00692B37" w:rsidDel="007D66CF">
          <w:rPr>
            <w:rStyle w:val="Hyperlink"/>
            <w:color w:val="000000" w:themeColor="text1"/>
            <w:sz w:val="20"/>
            <w:szCs w:val="20"/>
            <w:u w:val="none"/>
          </w:rPr>
          <w:delText>https://medium.com/fuzz/machine-learning-classification-models-3040f71e2529</w:delText>
        </w:r>
        <w:r w:rsidR="000210BA" w:rsidDel="007D66CF">
          <w:rPr>
            <w:rStyle w:val="Hyperlink"/>
            <w:color w:val="000000" w:themeColor="text1"/>
            <w:sz w:val="20"/>
            <w:szCs w:val="20"/>
            <w:u w:val="none"/>
          </w:rPr>
          <w:fldChar w:fldCharType="end"/>
        </w:r>
        <w:r w:rsidRPr="00692B37" w:rsidDel="007D66CF">
          <w:rPr>
            <w:color w:val="000000" w:themeColor="text1"/>
            <w:sz w:val="20"/>
            <w:szCs w:val="20"/>
            <w:lang w:val="en-US"/>
          </w:rPr>
          <w:delText xml:space="preserve"> </w:delText>
        </w:r>
        <w:r w:rsidRPr="00692B37" w:rsidDel="007D66CF">
          <w:rPr>
            <w:color w:val="000000" w:themeColor="text1"/>
            <w:sz w:val="20"/>
            <w:szCs w:val="20"/>
          </w:rPr>
          <w:delText> </w:delText>
        </w:r>
      </w:del>
    </w:p>
    <w:p w14:paraId="18C7F9C8" w14:textId="2D2F2752" w:rsidR="00DB2BDF" w:rsidRPr="00B910E4" w:rsidRDefault="00DB2BDF" w:rsidP="00DB2BDF">
      <w:pPr>
        <w:pStyle w:val="NormalWeb"/>
        <w:spacing w:before="0" w:beforeAutospacing="0" w:after="200" w:afterAutospacing="0"/>
        <w:rPr>
          <w:color w:val="000000" w:themeColor="text1"/>
          <w:sz w:val="20"/>
          <w:szCs w:val="20"/>
          <w:lang w:val="en-US"/>
          <w:rPrChange w:id="852" w:author="NATALIA A RODRIGUEZ-FIGUEROA" w:date="2022-01-12T15:23:00Z">
            <w:rPr>
              <w:color w:val="000000"/>
              <w:sz w:val="20"/>
              <w:szCs w:val="20"/>
            </w:rPr>
          </w:rPrChange>
        </w:rPr>
      </w:pPr>
      <w:r>
        <w:rPr>
          <w:color w:val="000000" w:themeColor="text1"/>
          <w:sz w:val="20"/>
          <w:szCs w:val="20"/>
          <w:lang w:val="en-US"/>
        </w:rPr>
        <w:t xml:space="preserve">[7] Classification: ROC Curve and AUC., </w:t>
      </w:r>
      <w:r w:rsidRPr="0071063B">
        <w:rPr>
          <w:color w:val="000000" w:themeColor="text1"/>
          <w:sz w:val="20"/>
          <w:szCs w:val="20"/>
          <w:lang w:val="en-US"/>
        </w:rPr>
        <w:t xml:space="preserve">from </w:t>
      </w:r>
      <w:r w:rsidRPr="0071063B">
        <w:rPr>
          <w:color w:val="000000"/>
          <w:sz w:val="20"/>
          <w:szCs w:val="20"/>
        </w:rPr>
        <w:t>https://developers.google.com/machine-learning/crash-course/classification/roc-and-auc</w:t>
      </w:r>
    </w:p>
    <w:p w14:paraId="17D2B7C3" w14:textId="0D3D7F01" w:rsidR="00EF6EF4" w:rsidRPr="00B20E81" w:rsidRDefault="00EF6EF4" w:rsidP="00DB2BDF">
      <w:pPr>
        <w:pStyle w:val="NormalWeb"/>
        <w:spacing w:before="0" w:beforeAutospacing="0" w:after="200" w:afterAutospacing="0"/>
        <w:rPr>
          <w:ins w:id="853" w:author="NATALIA A RODRIGUEZ-FIGUEROA" w:date="2022-01-12T15:23:00Z"/>
          <w:color w:val="000000" w:themeColor="text1"/>
          <w:sz w:val="20"/>
          <w:szCs w:val="20"/>
          <w:lang w:val="en-US"/>
        </w:rPr>
      </w:pPr>
      <w:r>
        <w:rPr>
          <w:color w:val="000000" w:themeColor="text1"/>
          <w:sz w:val="20"/>
          <w:szCs w:val="20"/>
          <w:lang w:val="en-US"/>
        </w:rPr>
        <w:t>[8] Nature Edu</w:t>
      </w:r>
      <w:r w:rsidR="00BB7058">
        <w:rPr>
          <w:color w:val="000000" w:themeColor="text1"/>
          <w:sz w:val="20"/>
          <w:szCs w:val="20"/>
          <w:lang w:val="en-US"/>
        </w:rPr>
        <w:t xml:space="preserve">cation. Gene Expression. (2014)., </w:t>
      </w:r>
      <w:r w:rsidR="00BB7058" w:rsidRPr="00B20E81">
        <w:rPr>
          <w:color w:val="000000" w:themeColor="text1"/>
          <w:sz w:val="20"/>
          <w:szCs w:val="20"/>
          <w:lang w:val="en-US"/>
        </w:rPr>
        <w:t>from</w:t>
      </w:r>
      <w:r w:rsidRPr="00B20E81">
        <w:rPr>
          <w:color w:val="000000" w:themeColor="text1"/>
          <w:sz w:val="20"/>
          <w:szCs w:val="20"/>
          <w:lang w:val="en-US"/>
        </w:rPr>
        <w:t xml:space="preserve"> </w:t>
      </w:r>
      <w:ins w:id="854" w:author="NATALIA A RODRIGUEZ-FIGUEROA" w:date="2022-01-12T15:23:00Z">
        <w:r w:rsidR="00B910E4" w:rsidRPr="00B20E81">
          <w:rPr>
            <w:color w:val="000000" w:themeColor="text1"/>
            <w:sz w:val="20"/>
            <w:szCs w:val="20"/>
            <w:lang w:val="en-US"/>
          </w:rPr>
          <w:fldChar w:fldCharType="begin"/>
        </w:r>
        <w:r w:rsidR="00B910E4" w:rsidRPr="00B20E81">
          <w:rPr>
            <w:color w:val="000000" w:themeColor="text1"/>
            <w:sz w:val="20"/>
            <w:szCs w:val="20"/>
            <w:lang w:val="en-US"/>
          </w:rPr>
          <w:instrText xml:space="preserve"> HYPERLINK "</w:instrText>
        </w:r>
      </w:ins>
      <w:r w:rsidR="00B910E4" w:rsidRPr="00B20E81">
        <w:rPr>
          <w:color w:val="000000" w:themeColor="text1"/>
          <w:sz w:val="20"/>
          <w:szCs w:val="20"/>
          <w:lang w:val="en-US"/>
        </w:rPr>
        <w:instrText>https://www.nature.com/scitable/topicpage/gene-expression-14121669/</w:instrText>
      </w:r>
      <w:ins w:id="855" w:author="NATALIA A RODRIGUEZ-FIGUEROA" w:date="2022-01-12T15:23:00Z">
        <w:r w:rsidR="00B910E4" w:rsidRPr="00B20E81">
          <w:rPr>
            <w:color w:val="000000" w:themeColor="text1"/>
            <w:sz w:val="20"/>
            <w:szCs w:val="20"/>
            <w:lang w:val="en-US"/>
          </w:rPr>
          <w:instrText xml:space="preserve">" </w:instrText>
        </w:r>
        <w:r w:rsidR="00B910E4" w:rsidRPr="00B20E81">
          <w:rPr>
            <w:color w:val="000000" w:themeColor="text1"/>
            <w:sz w:val="20"/>
            <w:szCs w:val="20"/>
            <w:lang w:val="en-US"/>
          </w:rPr>
          <w:fldChar w:fldCharType="separate"/>
        </w:r>
      </w:ins>
      <w:r w:rsidR="00B910E4" w:rsidRPr="00B20E81">
        <w:rPr>
          <w:rStyle w:val="Hyperlink"/>
          <w:color w:val="000000" w:themeColor="text1"/>
          <w:sz w:val="20"/>
          <w:szCs w:val="20"/>
          <w:u w:val="none"/>
          <w:lang w:val="en-US"/>
          <w:rPrChange w:id="856" w:author="NATALIA A RODRIGUEZ-FIGUEROA" w:date="2022-01-12T15:43:00Z">
            <w:rPr>
              <w:rStyle w:val="Hyperlink"/>
              <w:sz w:val="20"/>
              <w:szCs w:val="20"/>
              <w:lang w:val="en-US"/>
            </w:rPr>
          </w:rPrChange>
        </w:rPr>
        <w:t>https://www.nature.com/scitable/topicpage/gene-expression-14121669/</w:t>
      </w:r>
      <w:ins w:id="857" w:author="NATALIA A RODRIGUEZ-FIGUEROA" w:date="2022-01-12T15:23:00Z">
        <w:r w:rsidR="00B910E4" w:rsidRPr="00B20E81">
          <w:rPr>
            <w:color w:val="000000" w:themeColor="text1"/>
            <w:sz w:val="20"/>
            <w:szCs w:val="20"/>
            <w:lang w:val="en-US"/>
          </w:rPr>
          <w:fldChar w:fldCharType="end"/>
        </w:r>
      </w:ins>
    </w:p>
    <w:p w14:paraId="7307A1D6" w14:textId="14A9CC0E" w:rsidR="00B910E4" w:rsidRDefault="00B910E4" w:rsidP="00DB2BDF">
      <w:pPr>
        <w:pStyle w:val="NormalWeb"/>
        <w:spacing w:before="0" w:beforeAutospacing="0" w:after="200" w:afterAutospacing="0"/>
        <w:rPr>
          <w:ins w:id="858" w:author="NATALIA A RODRIGUEZ-FIGUEROA" w:date="2022-01-18T23:13:00Z"/>
          <w:color w:val="000000" w:themeColor="text1"/>
          <w:sz w:val="20"/>
          <w:szCs w:val="20"/>
          <w:lang w:val="en-US"/>
        </w:rPr>
      </w:pPr>
      <w:ins w:id="859" w:author="NATALIA A RODRIGUEZ-FIGUEROA" w:date="2022-01-12T15:23:00Z">
        <w:r>
          <w:rPr>
            <w:color w:val="000000" w:themeColor="text1"/>
            <w:sz w:val="20"/>
            <w:szCs w:val="20"/>
            <w:lang w:val="en-US"/>
          </w:rPr>
          <w:t xml:space="preserve">[9] </w:t>
        </w:r>
        <w:proofErr w:type="spellStart"/>
        <w:r>
          <w:rPr>
            <w:color w:val="000000" w:themeColor="text1"/>
            <w:sz w:val="20"/>
            <w:szCs w:val="20"/>
            <w:lang w:val="en-US"/>
          </w:rPr>
          <w:t>Yiu</w:t>
        </w:r>
        <w:proofErr w:type="spellEnd"/>
        <w:r>
          <w:rPr>
            <w:color w:val="000000" w:themeColor="text1"/>
            <w:sz w:val="20"/>
            <w:szCs w:val="20"/>
            <w:lang w:val="en-US"/>
          </w:rPr>
          <w:t xml:space="preserve">, Tony. </w:t>
        </w:r>
      </w:ins>
      <w:ins w:id="860" w:author="NATALIA A RODRIGUEZ-FIGUEROA" w:date="2022-01-12T15:35:00Z">
        <w:r w:rsidR="00686095">
          <w:rPr>
            <w:color w:val="000000" w:themeColor="text1"/>
            <w:sz w:val="20"/>
            <w:szCs w:val="20"/>
            <w:lang w:val="en-US"/>
          </w:rPr>
          <w:t>Understanding Random Forest. (2019, Ju</w:t>
        </w:r>
      </w:ins>
      <w:ins w:id="861" w:author="NATALIA A RODRIGUEZ-FIGUEROA" w:date="2022-01-12T15:36:00Z">
        <w:r w:rsidR="00686095">
          <w:rPr>
            <w:color w:val="000000" w:themeColor="text1"/>
            <w:sz w:val="20"/>
            <w:szCs w:val="20"/>
            <w:lang w:val="en-US"/>
          </w:rPr>
          <w:t>ne 12).</w:t>
        </w:r>
      </w:ins>
      <w:ins w:id="862" w:author="NATALIA A RODRIGUEZ-FIGUEROA" w:date="2022-01-12T15:43:00Z">
        <w:r w:rsidR="00B20E81">
          <w:rPr>
            <w:color w:val="000000" w:themeColor="text1"/>
            <w:sz w:val="20"/>
            <w:szCs w:val="20"/>
            <w:lang w:val="en-US"/>
          </w:rPr>
          <w:t>,</w:t>
        </w:r>
      </w:ins>
      <w:ins w:id="863" w:author="NATALIA A RODRIGUEZ-FIGUEROA" w:date="2022-01-12T15:36:00Z">
        <w:r w:rsidR="00686095">
          <w:rPr>
            <w:color w:val="000000" w:themeColor="text1"/>
            <w:sz w:val="20"/>
            <w:szCs w:val="20"/>
            <w:lang w:val="en-US"/>
          </w:rPr>
          <w:t xml:space="preserve"> </w:t>
        </w:r>
      </w:ins>
      <w:ins w:id="864" w:author="NATALIA A RODRIGUEZ-FIGUEROA" w:date="2022-01-12T15:43:00Z">
        <w:r w:rsidR="00B20E81">
          <w:rPr>
            <w:color w:val="000000" w:themeColor="text1"/>
            <w:sz w:val="20"/>
            <w:szCs w:val="20"/>
            <w:lang w:val="en-US"/>
          </w:rPr>
          <w:t xml:space="preserve">from </w:t>
        </w:r>
      </w:ins>
      <w:ins w:id="865" w:author="NATALIA A RODRIGUEZ-FIGUEROA" w:date="2022-01-18T23:13:00Z">
        <w:r w:rsidR="00232608">
          <w:rPr>
            <w:color w:val="000000" w:themeColor="text1"/>
            <w:sz w:val="20"/>
            <w:szCs w:val="20"/>
            <w:lang w:val="en-US"/>
          </w:rPr>
          <w:fldChar w:fldCharType="begin"/>
        </w:r>
        <w:r w:rsidR="00232608">
          <w:rPr>
            <w:color w:val="000000" w:themeColor="text1"/>
            <w:sz w:val="20"/>
            <w:szCs w:val="20"/>
            <w:lang w:val="en-US"/>
          </w:rPr>
          <w:instrText xml:space="preserve"> HYPERLINK "</w:instrText>
        </w:r>
      </w:ins>
      <w:ins w:id="866" w:author="NATALIA A RODRIGUEZ-FIGUEROA" w:date="2022-01-12T15:36:00Z">
        <w:r w:rsidR="00232608" w:rsidRPr="00686095">
          <w:rPr>
            <w:color w:val="000000" w:themeColor="text1"/>
            <w:sz w:val="20"/>
            <w:szCs w:val="20"/>
            <w:lang w:val="en-US"/>
          </w:rPr>
          <w:instrText>https://towardsdatascience.com/understanding-random-forest-58381e0602d2</w:instrText>
        </w:r>
      </w:ins>
      <w:ins w:id="867" w:author="NATALIA A RODRIGUEZ-FIGUEROA" w:date="2022-01-18T23:13:00Z">
        <w:r w:rsidR="00232608">
          <w:rPr>
            <w:color w:val="000000" w:themeColor="text1"/>
            <w:sz w:val="20"/>
            <w:szCs w:val="20"/>
            <w:lang w:val="en-US"/>
          </w:rPr>
          <w:instrText xml:space="preserve">" </w:instrText>
        </w:r>
        <w:r w:rsidR="00232608">
          <w:rPr>
            <w:color w:val="000000" w:themeColor="text1"/>
            <w:sz w:val="20"/>
            <w:szCs w:val="20"/>
            <w:lang w:val="en-US"/>
          </w:rPr>
          <w:fldChar w:fldCharType="separate"/>
        </w:r>
      </w:ins>
      <w:ins w:id="868" w:author="NATALIA A RODRIGUEZ-FIGUEROA" w:date="2022-01-12T15:36:00Z">
        <w:r w:rsidR="00232608" w:rsidRPr="009C566B">
          <w:rPr>
            <w:rStyle w:val="Hyperlink"/>
            <w:sz w:val="20"/>
            <w:szCs w:val="20"/>
            <w:lang w:val="en-US"/>
          </w:rPr>
          <w:t>https://towardsdatascience.com/understanding-random-forest-58381e0602d2</w:t>
        </w:r>
      </w:ins>
      <w:ins w:id="869" w:author="NATALIA A RODRIGUEZ-FIGUEROA" w:date="2022-01-18T23:13:00Z">
        <w:r w:rsidR="00232608">
          <w:rPr>
            <w:color w:val="000000" w:themeColor="text1"/>
            <w:sz w:val="20"/>
            <w:szCs w:val="20"/>
            <w:lang w:val="en-US"/>
          </w:rPr>
          <w:fldChar w:fldCharType="end"/>
        </w:r>
      </w:ins>
    </w:p>
    <w:p w14:paraId="08F3F2B9" w14:textId="74A6B77F" w:rsidR="00232608" w:rsidRDefault="00232608" w:rsidP="00DB2BDF">
      <w:pPr>
        <w:pStyle w:val="NormalWeb"/>
        <w:spacing w:before="0" w:beforeAutospacing="0" w:after="200" w:afterAutospacing="0"/>
        <w:rPr>
          <w:ins w:id="870" w:author="NATALIA A RODRIGUEZ-FIGUEROA" w:date="2022-01-18T23:13:00Z"/>
          <w:color w:val="000000" w:themeColor="text1"/>
          <w:sz w:val="20"/>
          <w:szCs w:val="20"/>
          <w:lang w:val="en-US"/>
        </w:rPr>
      </w:pPr>
      <w:ins w:id="871" w:author="NATALIA A RODRIGUEZ-FIGUEROA" w:date="2022-01-18T23:13:00Z">
        <w:r>
          <w:rPr>
            <w:color w:val="000000" w:themeColor="text1"/>
            <w:sz w:val="20"/>
            <w:szCs w:val="20"/>
            <w:lang w:val="en-US"/>
          </w:rPr>
          <w:t xml:space="preserve">[10] </w:t>
        </w:r>
      </w:ins>
      <w:proofErr w:type="spellStart"/>
      <w:ins w:id="872" w:author="NATALIA A RODRIGUEZ-FIGUEROA" w:date="2022-01-18T23:14:00Z">
        <w:r w:rsidR="00C37947">
          <w:rPr>
            <w:color w:val="000000" w:themeColor="text1"/>
            <w:sz w:val="20"/>
            <w:szCs w:val="20"/>
            <w:lang w:val="en-US"/>
          </w:rPr>
          <w:t>Narkhede</w:t>
        </w:r>
        <w:proofErr w:type="spellEnd"/>
        <w:r w:rsidR="00C37947">
          <w:rPr>
            <w:color w:val="000000" w:themeColor="text1"/>
            <w:sz w:val="20"/>
            <w:szCs w:val="20"/>
            <w:lang w:val="en-US"/>
          </w:rPr>
          <w:t>, Sarang.</w:t>
        </w:r>
      </w:ins>
      <w:ins w:id="873" w:author="NATALIA A RODRIGUEZ-FIGUEROA" w:date="2022-01-18T23:15:00Z">
        <w:r w:rsidR="00C37947">
          <w:rPr>
            <w:color w:val="000000" w:themeColor="text1"/>
            <w:sz w:val="20"/>
            <w:szCs w:val="20"/>
            <w:lang w:val="en-US"/>
          </w:rPr>
          <w:t xml:space="preserve"> Understand AUC – ROC Curve. (2018, June 26).; from </w:t>
        </w:r>
        <w:r w:rsidR="00C37947" w:rsidRPr="00C37947">
          <w:rPr>
            <w:color w:val="000000" w:themeColor="text1"/>
            <w:sz w:val="20"/>
            <w:szCs w:val="20"/>
            <w:lang w:val="en-US"/>
          </w:rPr>
          <w:t>https://towardsdatascience.com/understanding-auc-roc-curve-68b2303cc9c5</w:t>
        </w:r>
      </w:ins>
    </w:p>
    <w:p w14:paraId="3DF4EC2F" w14:textId="77777777" w:rsidR="00232608" w:rsidRPr="0071063B" w:rsidRDefault="00232608" w:rsidP="00DB2BDF">
      <w:pPr>
        <w:pStyle w:val="NormalWeb"/>
        <w:spacing w:before="0" w:beforeAutospacing="0" w:after="200" w:afterAutospacing="0"/>
        <w:rPr>
          <w:color w:val="000000" w:themeColor="text1"/>
          <w:sz w:val="20"/>
          <w:szCs w:val="20"/>
          <w:lang w:val="en-US"/>
        </w:rPr>
      </w:pPr>
    </w:p>
    <w:p w14:paraId="2B77AF67" w14:textId="77777777" w:rsidR="003506EE" w:rsidRDefault="001314F6"/>
    <w:sectPr w:rsidR="003506E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andaliz Torres-Garcia" w:date="2022-01-11T20:07:00Z" w:initials="WTG">
    <w:p w14:paraId="4C7A549E" w14:textId="77777777" w:rsidR="00CE5B81" w:rsidRDefault="00CE5B81" w:rsidP="00FC2FC3">
      <w:pPr>
        <w:pStyle w:val="CommentText"/>
      </w:pPr>
      <w:r>
        <w:rPr>
          <w:rStyle w:val="CommentReference"/>
        </w:rPr>
        <w:annotationRef/>
      </w:r>
      <w:r>
        <w:t>Great work! You can also reduce this font size if needed.</w:t>
      </w:r>
    </w:p>
  </w:comment>
  <w:comment w:id="8" w:author="Wandaliz Torres-Garcia" w:date="2022-01-11T20:04:00Z" w:initials="WTG">
    <w:p w14:paraId="0C2C2DC2" w14:textId="0C0D0087" w:rsidR="00CE5B81" w:rsidRDefault="00CE5B81" w:rsidP="00B92CA6">
      <w:pPr>
        <w:pStyle w:val="CommentText"/>
      </w:pPr>
      <w:r>
        <w:rPr>
          <w:rStyle w:val="CommentReference"/>
        </w:rPr>
        <w:annotationRef/>
      </w:r>
      <w:r>
        <w:t>I think you can reduce the font size of this to adjust for the 3 pages limitation of the PRLSAMP. You can also reduce the figure and intro as needed.</w:t>
      </w:r>
    </w:p>
  </w:comment>
  <w:comment w:id="48" w:author="Wandaliz Torres-Garcia" w:date="2022-01-11T18:45:00Z" w:initials="WTG">
    <w:p w14:paraId="61B10B17" w14:textId="15E42A6B" w:rsidR="00175806" w:rsidRDefault="00175806" w:rsidP="009F3D42">
      <w:pPr>
        <w:pStyle w:val="CommentText"/>
      </w:pPr>
      <w:r>
        <w:rPr>
          <w:rStyle w:val="CommentReference"/>
        </w:rPr>
        <w:annotationRef/>
      </w:r>
      <w:r>
        <w:t>If not used later, do not place abbreviation. More often than note, the use of abbreviations in an abstract should be limited.</w:t>
      </w:r>
    </w:p>
  </w:comment>
  <w:comment w:id="50" w:author="Wandaliz Torres-Garcia" w:date="2022-01-11T18:48:00Z" w:initials="WTG">
    <w:p w14:paraId="79F46C4A" w14:textId="77777777" w:rsidR="00175806" w:rsidRDefault="00175806" w:rsidP="00423990">
      <w:pPr>
        <w:pStyle w:val="CommentText"/>
      </w:pPr>
      <w:r>
        <w:rPr>
          <w:rStyle w:val="CommentReference"/>
        </w:rPr>
        <w:annotationRef/>
      </w:r>
      <w:r>
        <w:t>Might need rephrasing, it is using too many commas. The reader might miss the point of the sentence with so many pauses.</w:t>
      </w:r>
    </w:p>
  </w:comment>
  <w:comment w:id="140" w:author="Wandaliz Torres-Garcia" w:date="2022-01-11T18:59:00Z" w:initials="WTG">
    <w:p w14:paraId="0559E00F" w14:textId="77777777" w:rsidR="00175806" w:rsidRDefault="00175806" w:rsidP="004636EE">
      <w:pPr>
        <w:pStyle w:val="CommentText"/>
      </w:pPr>
      <w:r>
        <w:rPr>
          <w:rStyle w:val="CommentReference"/>
        </w:rPr>
        <w:annotationRef/>
      </w:r>
      <w:r>
        <w:t>When is this reference pointing at ?</w:t>
      </w:r>
    </w:p>
  </w:comment>
  <w:comment w:id="146" w:author="Wandaliz Torres-Garcia" w:date="2022-01-11T19:00:00Z" w:initials="WTG">
    <w:p w14:paraId="66A59085" w14:textId="77777777" w:rsidR="00175806" w:rsidRDefault="00175806" w:rsidP="00660129">
      <w:pPr>
        <w:pStyle w:val="CommentText"/>
      </w:pPr>
      <w:r>
        <w:rPr>
          <w:rStyle w:val="CommentReference"/>
        </w:rPr>
        <w:annotationRef/>
      </w:r>
      <w:r>
        <w:t>These are time relative statements, they need a time reference and a citation of the source.</w:t>
      </w:r>
    </w:p>
  </w:comment>
  <w:comment w:id="153" w:author="Wandaliz Torres-Garcia" w:date="2022-01-11T19:01:00Z" w:initials="WTG">
    <w:p w14:paraId="027BB0C8" w14:textId="77777777" w:rsidR="00175806" w:rsidRDefault="00175806" w:rsidP="00A224C2">
      <w:pPr>
        <w:pStyle w:val="CommentText"/>
      </w:pPr>
      <w:r>
        <w:rPr>
          <w:rStyle w:val="CommentReference"/>
        </w:rPr>
        <w:annotationRef/>
      </w:r>
      <w:r>
        <w:t>Use transition words</w:t>
      </w:r>
    </w:p>
  </w:comment>
  <w:comment w:id="180" w:author="Wandaliz Torres-Garcia" w:date="2022-01-11T19:08:00Z" w:initials="WTG">
    <w:p w14:paraId="4012CEDB" w14:textId="77777777" w:rsidR="00192A9E" w:rsidRDefault="00192A9E" w:rsidP="0037506C">
      <w:pPr>
        <w:pStyle w:val="CommentText"/>
      </w:pPr>
      <w:r>
        <w:rPr>
          <w:rStyle w:val="CommentReference"/>
        </w:rPr>
        <w:annotationRef/>
      </w:r>
      <w:r>
        <w:t>Already made the definition of abbreviation in the intro</w:t>
      </w:r>
    </w:p>
  </w:comment>
  <w:comment w:id="272" w:author="Wandaliz Torres-Garcia" w:date="2022-01-11T19:21:00Z" w:initials="WTG">
    <w:p w14:paraId="695CF0D4" w14:textId="77777777" w:rsidR="00192A9E" w:rsidRDefault="00192A9E" w:rsidP="00103FC7">
      <w:pPr>
        <w:pStyle w:val="CommentText"/>
      </w:pPr>
      <w:r>
        <w:rPr>
          <w:rStyle w:val="CommentReference"/>
        </w:rPr>
        <w:annotationRef/>
      </w:r>
      <w:r>
        <w:t>Need to maintain the same tense (past or present) but the same across.</w:t>
      </w:r>
    </w:p>
  </w:comment>
  <w:comment w:id="278" w:author="Wandaliz Torres-Garcia" w:date="2022-01-11T19:23:00Z" w:initials="WTG">
    <w:p w14:paraId="084B6DE7" w14:textId="77777777" w:rsidR="00657292" w:rsidRDefault="00657292" w:rsidP="00657292">
      <w:pPr>
        <w:pStyle w:val="CommentText"/>
      </w:pPr>
      <w:r>
        <w:rPr>
          <w:rStyle w:val="CommentReference"/>
        </w:rPr>
        <w:annotationRef/>
      </w:r>
      <w:r>
        <w:t>This is not true for all the feature selection models</w:t>
      </w:r>
    </w:p>
  </w:comment>
  <w:comment w:id="347" w:author="Wandaliz Torres-Garcia" w:date="2022-01-11T19:23:00Z" w:initials="WTG">
    <w:p w14:paraId="43CD29EA" w14:textId="77777777" w:rsidR="00192A9E" w:rsidRDefault="00192A9E" w:rsidP="00FD0522">
      <w:pPr>
        <w:pStyle w:val="CommentText"/>
      </w:pPr>
      <w:r>
        <w:rPr>
          <w:rStyle w:val="CommentReference"/>
        </w:rPr>
        <w:annotationRef/>
      </w:r>
      <w:r>
        <w:t>This is not true for all the feature selection models</w:t>
      </w:r>
    </w:p>
  </w:comment>
  <w:comment w:id="388" w:author="Wandaliz Torres-Garcia" w:date="2022-01-11T19:27:00Z" w:initials="WTG">
    <w:p w14:paraId="6E11D48E" w14:textId="77777777" w:rsidR="00192A9E" w:rsidRDefault="00192A9E" w:rsidP="00863F83">
      <w:pPr>
        <w:pStyle w:val="CommentText"/>
      </w:pPr>
      <w:r>
        <w:rPr>
          <w:rStyle w:val="CommentReference"/>
        </w:rPr>
        <w:annotationRef/>
      </w:r>
      <w:r>
        <w:t>There is not transition between the previous sentence and this. Transitions are very important in academic writing.</w:t>
      </w:r>
    </w:p>
  </w:comment>
  <w:comment w:id="457" w:author="Wandaliz Torres-Garcia" w:date="2022-01-11T19:33:00Z" w:initials="WTG">
    <w:p w14:paraId="66370894" w14:textId="77777777" w:rsidR="00192A9E" w:rsidRDefault="00192A9E" w:rsidP="00A9517B">
      <w:pPr>
        <w:pStyle w:val="CommentText"/>
      </w:pPr>
      <w:r>
        <w:rPr>
          <w:rStyle w:val="CommentReference"/>
        </w:rPr>
        <w:annotationRef/>
      </w:r>
      <w:r>
        <w:t>This is not true. The variables are (should be ) independent but they are not modeled independently. Find another definition</w:t>
      </w:r>
    </w:p>
  </w:comment>
  <w:comment w:id="469" w:author="Wandaliz Torres-Garcia" w:date="2022-01-11T19:35:00Z" w:initials="WTG">
    <w:p w14:paraId="57B77BEE" w14:textId="77777777" w:rsidR="00192A9E" w:rsidRDefault="00192A9E" w:rsidP="00142510">
      <w:pPr>
        <w:pStyle w:val="CommentText"/>
      </w:pPr>
      <w:r>
        <w:rPr>
          <w:rStyle w:val="CommentReference"/>
        </w:rPr>
        <w:annotationRef/>
      </w:r>
      <w:r>
        <w:t>What do you mean by their average? Average intensities or average prediction?</w:t>
      </w:r>
    </w:p>
  </w:comment>
  <w:comment w:id="476" w:author="Wandaliz Torres-Garcia" w:date="2022-01-11T19:36:00Z" w:initials="WTG">
    <w:p w14:paraId="69D563DD" w14:textId="77777777" w:rsidR="00192A9E" w:rsidRDefault="00192A9E" w:rsidP="006C40FC">
      <w:pPr>
        <w:pStyle w:val="CommentText"/>
      </w:pPr>
      <w:r>
        <w:rPr>
          <w:rStyle w:val="CommentReference"/>
        </w:rPr>
        <w:annotationRef/>
      </w:r>
      <w:r>
        <w:t>Precision and recall need better definitions</w:t>
      </w:r>
    </w:p>
  </w:comment>
  <w:comment w:id="520" w:author="Wandaliz Torres-Garcia" w:date="2022-01-11T19:37:00Z" w:initials="WTG">
    <w:p w14:paraId="7DDA56F1" w14:textId="77777777" w:rsidR="00192A9E" w:rsidRDefault="00192A9E" w:rsidP="00654763">
      <w:pPr>
        <w:pStyle w:val="CommentText"/>
      </w:pPr>
      <w:r>
        <w:rPr>
          <w:rStyle w:val="CommentReference"/>
        </w:rPr>
        <w:annotationRef/>
      </w:r>
      <w:r>
        <w:t>AUC is quantifiable</w:t>
      </w:r>
    </w:p>
  </w:comment>
  <w:comment w:id="573" w:author="Wandaliz Torres-Garcia" w:date="2022-01-11T19:50:00Z" w:initials="WTG">
    <w:p w14:paraId="6E6338B8" w14:textId="77777777" w:rsidR="00192A9E" w:rsidRDefault="00192A9E" w:rsidP="00AE45BD">
      <w:pPr>
        <w:pStyle w:val="CommentText"/>
      </w:pPr>
      <w:r>
        <w:rPr>
          <w:rStyle w:val="CommentReference"/>
        </w:rPr>
        <w:annotationRef/>
      </w:r>
      <w:r>
        <w:t>Is this true? They were both around 20K no?</w:t>
      </w:r>
    </w:p>
  </w:comment>
  <w:comment w:id="574" w:author="NATALIA A RODRIGUEZ-FIGUEROA" w:date="2022-01-12T01:09:00Z" w:initials="NARF">
    <w:p w14:paraId="72BDAF36" w14:textId="169BC6F3" w:rsidR="004B5380" w:rsidRPr="004B5380" w:rsidRDefault="004B5380">
      <w:pPr>
        <w:pStyle w:val="CommentText"/>
        <w:rPr>
          <w:lang w:val="en-US"/>
        </w:rPr>
      </w:pPr>
      <w:r>
        <w:rPr>
          <w:rStyle w:val="CommentReference"/>
        </w:rPr>
        <w:annotationRef/>
      </w:r>
      <w:r>
        <w:rPr>
          <w:lang w:val="en-US"/>
        </w:rPr>
        <w:t xml:space="preserve">TCGA contained 20,502 and ICGC contained 35,601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7A549E" w15:done="0"/>
  <w15:commentEx w15:paraId="0C2C2DC2" w15:done="0"/>
  <w15:commentEx w15:paraId="61B10B17" w15:done="0"/>
  <w15:commentEx w15:paraId="79F46C4A" w15:done="0"/>
  <w15:commentEx w15:paraId="0559E00F" w15:done="0"/>
  <w15:commentEx w15:paraId="66A59085" w15:done="0"/>
  <w15:commentEx w15:paraId="027BB0C8" w15:done="0"/>
  <w15:commentEx w15:paraId="4012CEDB" w15:done="0"/>
  <w15:commentEx w15:paraId="695CF0D4" w15:done="0"/>
  <w15:commentEx w15:paraId="084B6DE7" w15:done="0"/>
  <w15:commentEx w15:paraId="43CD29EA" w15:done="0"/>
  <w15:commentEx w15:paraId="6E11D48E" w15:done="0"/>
  <w15:commentEx w15:paraId="66370894" w15:done="0"/>
  <w15:commentEx w15:paraId="57B77BEE" w15:done="0"/>
  <w15:commentEx w15:paraId="69D563DD" w15:done="0"/>
  <w15:commentEx w15:paraId="7DDA56F1" w15:done="0"/>
  <w15:commentEx w15:paraId="6E6338B8" w15:done="0"/>
  <w15:commentEx w15:paraId="72BDAF36" w15:paraIdParent="6E6338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861EF" w16cex:dateUtc="2022-01-12T00:07:00Z"/>
  <w16cex:commentExtensible w16cex:durableId="2588615A" w16cex:dateUtc="2022-01-12T00:04:00Z"/>
  <w16cex:commentExtensible w16cex:durableId="25884EBF" w16cex:dateUtc="2022-01-11T22:45:00Z"/>
  <w16cex:commentExtensible w16cex:durableId="25884F65" w16cex:dateUtc="2022-01-11T22:48:00Z"/>
  <w16cex:commentExtensible w16cex:durableId="258851FF" w16cex:dateUtc="2022-01-11T22:59:00Z"/>
  <w16cex:commentExtensible w16cex:durableId="25885240" w16cex:dateUtc="2022-01-11T23:00:00Z"/>
  <w16cex:commentExtensible w16cex:durableId="2588527E" w16cex:dateUtc="2022-01-11T23:01:00Z"/>
  <w16cex:commentExtensible w16cex:durableId="2588542C" w16cex:dateUtc="2022-01-11T23:08:00Z"/>
  <w16cex:commentExtensible w16cex:durableId="2588573A" w16cex:dateUtc="2022-01-11T23:21:00Z"/>
  <w16cex:commentExtensible w16cex:durableId="258D74D4" w16cex:dateUtc="2022-01-11T23:23:00Z"/>
  <w16cex:commentExtensible w16cex:durableId="25885799" w16cex:dateUtc="2022-01-11T23:23:00Z"/>
  <w16cex:commentExtensible w16cex:durableId="258858AD" w16cex:dateUtc="2022-01-11T23:27:00Z"/>
  <w16cex:commentExtensible w16cex:durableId="25885A27" w16cex:dateUtc="2022-01-11T23:33:00Z"/>
  <w16cex:commentExtensible w16cex:durableId="25885A8E" w16cex:dateUtc="2022-01-11T23:35:00Z"/>
  <w16cex:commentExtensible w16cex:durableId="25885AC2" w16cex:dateUtc="2022-01-11T23:36:00Z"/>
  <w16cex:commentExtensible w16cex:durableId="25885B0F" w16cex:dateUtc="2022-01-11T23:37:00Z"/>
  <w16cex:commentExtensible w16cex:durableId="25885DF1" w16cex:dateUtc="2022-01-11T23:50:00Z"/>
  <w16cex:commentExtensible w16cex:durableId="2588A8D5" w16cex:dateUtc="2022-01-12T0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7A549E" w16cid:durableId="258861EF"/>
  <w16cid:commentId w16cid:paraId="0C2C2DC2" w16cid:durableId="2588615A"/>
  <w16cid:commentId w16cid:paraId="61B10B17" w16cid:durableId="25884EBF"/>
  <w16cid:commentId w16cid:paraId="79F46C4A" w16cid:durableId="25884F65"/>
  <w16cid:commentId w16cid:paraId="0559E00F" w16cid:durableId="258851FF"/>
  <w16cid:commentId w16cid:paraId="66A59085" w16cid:durableId="25885240"/>
  <w16cid:commentId w16cid:paraId="027BB0C8" w16cid:durableId="2588527E"/>
  <w16cid:commentId w16cid:paraId="4012CEDB" w16cid:durableId="2588542C"/>
  <w16cid:commentId w16cid:paraId="695CF0D4" w16cid:durableId="2588573A"/>
  <w16cid:commentId w16cid:paraId="084B6DE7" w16cid:durableId="258D74D4"/>
  <w16cid:commentId w16cid:paraId="43CD29EA" w16cid:durableId="25885799"/>
  <w16cid:commentId w16cid:paraId="6E11D48E" w16cid:durableId="258858AD"/>
  <w16cid:commentId w16cid:paraId="66370894" w16cid:durableId="25885A27"/>
  <w16cid:commentId w16cid:paraId="57B77BEE" w16cid:durableId="25885A8E"/>
  <w16cid:commentId w16cid:paraId="69D563DD" w16cid:durableId="25885AC2"/>
  <w16cid:commentId w16cid:paraId="7DDA56F1" w16cid:durableId="25885B0F"/>
  <w16cid:commentId w16cid:paraId="6E6338B8" w16cid:durableId="25885DF1"/>
  <w16cid:commentId w16cid:paraId="72BDAF36" w16cid:durableId="2588A8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430E7"/>
    <w:multiLevelType w:val="multilevel"/>
    <w:tmpl w:val="C6C405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ALIA A RODRIGUEZ-FIGUEROA">
    <w15:presenceInfo w15:providerId="AD" w15:userId="S::natalia.rodriguez55@upr.edu::2803cc40-f572-4f70-a5e9-728880d3adcb"/>
  </w15:person>
  <w15:person w15:author="Wandaliz Torres-Garcia">
    <w15:presenceInfo w15:providerId="AD" w15:userId="S::wandaliz.torres@upr.edu::5da82fee-3b52-4bb3-b53c-b0a16158de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xNDExMDeyMDc2NzBT0lEKTi0uzszPAykwrAUA3mK5ZiwAAAA="/>
  </w:docVars>
  <w:rsids>
    <w:rsidRoot w:val="0050432C"/>
    <w:rsid w:val="0001198D"/>
    <w:rsid w:val="00014C02"/>
    <w:rsid w:val="00020F3B"/>
    <w:rsid w:val="000210BA"/>
    <w:rsid w:val="00047232"/>
    <w:rsid w:val="0005420B"/>
    <w:rsid w:val="0005484A"/>
    <w:rsid w:val="00062024"/>
    <w:rsid w:val="000A3CB2"/>
    <w:rsid w:val="000B1E08"/>
    <w:rsid w:val="000F47AE"/>
    <w:rsid w:val="00120498"/>
    <w:rsid w:val="0012364D"/>
    <w:rsid w:val="001314F6"/>
    <w:rsid w:val="00167F41"/>
    <w:rsid w:val="00170B57"/>
    <w:rsid w:val="00175806"/>
    <w:rsid w:val="001766F4"/>
    <w:rsid w:val="00186100"/>
    <w:rsid w:val="00192A9E"/>
    <w:rsid w:val="00194CB3"/>
    <w:rsid w:val="001A3475"/>
    <w:rsid w:val="001A3957"/>
    <w:rsid w:val="001B1B17"/>
    <w:rsid w:val="001B3195"/>
    <w:rsid w:val="001D3B74"/>
    <w:rsid w:val="001E71B1"/>
    <w:rsid w:val="001F7AE4"/>
    <w:rsid w:val="00213A0B"/>
    <w:rsid w:val="00232608"/>
    <w:rsid w:val="00252658"/>
    <w:rsid w:val="0026582C"/>
    <w:rsid w:val="00282336"/>
    <w:rsid w:val="002911AD"/>
    <w:rsid w:val="002B3EBC"/>
    <w:rsid w:val="003144EE"/>
    <w:rsid w:val="00315303"/>
    <w:rsid w:val="00320623"/>
    <w:rsid w:val="00334313"/>
    <w:rsid w:val="00343CD1"/>
    <w:rsid w:val="00352930"/>
    <w:rsid w:val="003536F9"/>
    <w:rsid w:val="00357EC9"/>
    <w:rsid w:val="00366BB7"/>
    <w:rsid w:val="00370526"/>
    <w:rsid w:val="003A7E34"/>
    <w:rsid w:val="003B67FA"/>
    <w:rsid w:val="003D0328"/>
    <w:rsid w:val="003D0B20"/>
    <w:rsid w:val="003D5B4C"/>
    <w:rsid w:val="003E6BA1"/>
    <w:rsid w:val="003F198D"/>
    <w:rsid w:val="003F19C1"/>
    <w:rsid w:val="00400C6D"/>
    <w:rsid w:val="00406837"/>
    <w:rsid w:val="00413103"/>
    <w:rsid w:val="00414029"/>
    <w:rsid w:val="0044258C"/>
    <w:rsid w:val="00454BC0"/>
    <w:rsid w:val="00455F49"/>
    <w:rsid w:val="00457B96"/>
    <w:rsid w:val="004711FA"/>
    <w:rsid w:val="004871C4"/>
    <w:rsid w:val="00496724"/>
    <w:rsid w:val="004A3F8A"/>
    <w:rsid w:val="004A5B99"/>
    <w:rsid w:val="004B5380"/>
    <w:rsid w:val="004E0C15"/>
    <w:rsid w:val="004F1C3C"/>
    <w:rsid w:val="00502234"/>
    <w:rsid w:val="00502509"/>
    <w:rsid w:val="00503F9A"/>
    <w:rsid w:val="0050432C"/>
    <w:rsid w:val="0050767B"/>
    <w:rsid w:val="00523DF0"/>
    <w:rsid w:val="00546FBD"/>
    <w:rsid w:val="00547358"/>
    <w:rsid w:val="00584481"/>
    <w:rsid w:val="0058668E"/>
    <w:rsid w:val="00594DF5"/>
    <w:rsid w:val="005E11E7"/>
    <w:rsid w:val="005E4B88"/>
    <w:rsid w:val="005E57AC"/>
    <w:rsid w:val="005E6B16"/>
    <w:rsid w:val="005F79F3"/>
    <w:rsid w:val="0061680A"/>
    <w:rsid w:val="00641EB1"/>
    <w:rsid w:val="00650A4F"/>
    <w:rsid w:val="00657292"/>
    <w:rsid w:val="00664104"/>
    <w:rsid w:val="00664B4F"/>
    <w:rsid w:val="00686095"/>
    <w:rsid w:val="00692B37"/>
    <w:rsid w:val="006A1D17"/>
    <w:rsid w:val="006A4751"/>
    <w:rsid w:val="006B2978"/>
    <w:rsid w:val="006D1093"/>
    <w:rsid w:val="006F5E56"/>
    <w:rsid w:val="00701694"/>
    <w:rsid w:val="00710137"/>
    <w:rsid w:val="00740E47"/>
    <w:rsid w:val="00760B7A"/>
    <w:rsid w:val="00784DE0"/>
    <w:rsid w:val="00790AF3"/>
    <w:rsid w:val="007D218B"/>
    <w:rsid w:val="007D66CF"/>
    <w:rsid w:val="007D703C"/>
    <w:rsid w:val="00812577"/>
    <w:rsid w:val="0082673D"/>
    <w:rsid w:val="00836D44"/>
    <w:rsid w:val="008716C2"/>
    <w:rsid w:val="008E43EC"/>
    <w:rsid w:val="008F12F8"/>
    <w:rsid w:val="009307D2"/>
    <w:rsid w:val="009311A1"/>
    <w:rsid w:val="00944C2C"/>
    <w:rsid w:val="0095731E"/>
    <w:rsid w:val="009A40B8"/>
    <w:rsid w:val="009B0BB8"/>
    <w:rsid w:val="009C180C"/>
    <w:rsid w:val="009E5CF7"/>
    <w:rsid w:val="009F0FC0"/>
    <w:rsid w:val="00A06887"/>
    <w:rsid w:val="00A12ED1"/>
    <w:rsid w:val="00A2798F"/>
    <w:rsid w:val="00A321B1"/>
    <w:rsid w:val="00A40A1A"/>
    <w:rsid w:val="00A64E58"/>
    <w:rsid w:val="00A66B19"/>
    <w:rsid w:val="00A90032"/>
    <w:rsid w:val="00A91A65"/>
    <w:rsid w:val="00A936E4"/>
    <w:rsid w:val="00AA14B8"/>
    <w:rsid w:val="00AE56F3"/>
    <w:rsid w:val="00AF17F8"/>
    <w:rsid w:val="00AF5361"/>
    <w:rsid w:val="00AF71D8"/>
    <w:rsid w:val="00B00AF5"/>
    <w:rsid w:val="00B00D34"/>
    <w:rsid w:val="00B1045C"/>
    <w:rsid w:val="00B20468"/>
    <w:rsid w:val="00B20E81"/>
    <w:rsid w:val="00B23F5B"/>
    <w:rsid w:val="00B32096"/>
    <w:rsid w:val="00B910E4"/>
    <w:rsid w:val="00BB7058"/>
    <w:rsid w:val="00BD0F88"/>
    <w:rsid w:val="00BE2D30"/>
    <w:rsid w:val="00BF6D36"/>
    <w:rsid w:val="00C36666"/>
    <w:rsid w:val="00C37947"/>
    <w:rsid w:val="00C45A83"/>
    <w:rsid w:val="00C7015E"/>
    <w:rsid w:val="00C8597A"/>
    <w:rsid w:val="00C87319"/>
    <w:rsid w:val="00C9741F"/>
    <w:rsid w:val="00CB2BCB"/>
    <w:rsid w:val="00CB3B0D"/>
    <w:rsid w:val="00CE5B81"/>
    <w:rsid w:val="00CE75BD"/>
    <w:rsid w:val="00D142DD"/>
    <w:rsid w:val="00D508BA"/>
    <w:rsid w:val="00D77C3E"/>
    <w:rsid w:val="00DA4724"/>
    <w:rsid w:val="00DA4DC0"/>
    <w:rsid w:val="00DB29EC"/>
    <w:rsid w:val="00DB2BDF"/>
    <w:rsid w:val="00DB5E43"/>
    <w:rsid w:val="00DC2568"/>
    <w:rsid w:val="00DC4279"/>
    <w:rsid w:val="00DE042B"/>
    <w:rsid w:val="00DE1F6B"/>
    <w:rsid w:val="00DF1358"/>
    <w:rsid w:val="00E264F3"/>
    <w:rsid w:val="00E3716E"/>
    <w:rsid w:val="00E51E70"/>
    <w:rsid w:val="00E714D0"/>
    <w:rsid w:val="00E83330"/>
    <w:rsid w:val="00E970EA"/>
    <w:rsid w:val="00EB5ABF"/>
    <w:rsid w:val="00EB7797"/>
    <w:rsid w:val="00ED12F0"/>
    <w:rsid w:val="00ED3145"/>
    <w:rsid w:val="00EE0E3B"/>
    <w:rsid w:val="00EE4EB8"/>
    <w:rsid w:val="00EE6396"/>
    <w:rsid w:val="00EF6EF4"/>
    <w:rsid w:val="00F60999"/>
    <w:rsid w:val="00F625E5"/>
    <w:rsid w:val="00FA38AA"/>
    <w:rsid w:val="00FC67DA"/>
    <w:rsid w:val="00FE1037"/>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C0BE"/>
  <w15:chartTrackingRefBased/>
  <w15:docId w15:val="{883C89C2-7D1B-3D43-BB06-89001630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BD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BDF"/>
    <w:pPr>
      <w:ind w:left="720"/>
      <w:contextualSpacing/>
    </w:pPr>
  </w:style>
  <w:style w:type="character" w:styleId="Hyperlink">
    <w:name w:val="Hyperlink"/>
    <w:basedOn w:val="DefaultParagraphFont"/>
    <w:uiPriority w:val="99"/>
    <w:unhideWhenUsed/>
    <w:rsid w:val="00DB2BDF"/>
    <w:rPr>
      <w:color w:val="0563C1" w:themeColor="hyperlink"/>
      <w:u w:val="single"/>
    </w:rPr>
  </w:style>
  <w:style w:type="paragraph" w:styleId="NormalWeb">
    <w:name w:val="Normal (Web)"/>
    <w:basedOn w:val="Normal"/>
    <w:uiPriority w:val="99"/>
    <w:unhideWhenUsed/>
    <w:rsid w:val="00DB2BDF"/>
    <w:pPr>
      <w:spacing w:before="100" w:beforeAutospacing="1" w:after="100" w:afterAutospacing="1"/>
    </w:pPr>
  </w:style>
  <w:style w:type="character" w:styleId="UnresolvedMention">
    <w:name w:val="Unresolved Mention"/>
    <w:basedOn w:val="DefaultParagraphFont"/>
    <w:uiPriority w:val="99"/>
    <w:semiHidden/>
    <w:unhideWhenUsed/>
    <w:rsid w:val="007D218B"/>
    <w:rPr>
      <w:color w:val="605E5C"/>
      <w:shd w:val="clear" w:color="auto" w:fill="E1DFDD"/>
    </w:rPr>
  </w:style>
  <w:style w:type="character" w:styleId="FollowedHyperlink">
    <w:name w:val="FollowedHyperlink"/>
    <w:basedOn w:val="DefaultParagraphFont"/>
    <w:uiPriority w:val="99"/>
    <w:semiHidden/>
    <w:unhideWhenUsed/>
    <w:rsid w:val="007D218B"/>
    <w:rPr>
      <w:color w:val="954F72" w:themeColor="followedHyperlink"/>
      <w:u w:val="single"/>
    </w:rPr>
  </w:style>
  <w:style w:type="paragraph" w:styleId="Revision">
    <w:name w:val="Revision"/>
    <w:hidden/>
    <w:uiPriority w:val="99"/>
    <w:semiHidden/>
    <w:rsid w:val="00175806"/>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75806"/>
    <w:rPr>
      <w:sz w:val="16"/>
      <w:szCs w:val="16"/>
    </w:rPr>
  </w:style>
  <w:style w:type="paragraph" w:styleId="CommentText">
    <w:name w:val="annotation text"/>
    <w:basedOn w:val="Normal"/>
    <w:link w:val="CommentTextChar"/>
    <w:uiPriority w:val="99"/>
    <w:unhideWhenUsed/>
    <w:rsid w:val="00175806"/>
    <w:rPr>
      <w:sz w:val="20"/>
      <w:szCs w:val="20"/>
    </w:rPr>
  </w:style>
  <w:style w:type="character" w:customStyle="1" w:styleId="CommentTextChar">
    <w:name w:val="Comment Text Char"/>
    <w:basedOn w:val="DefaultParagraphFont"/>
    <w:link w:val="CommentText"/>
    <w:uiPriority w:val="99"/>
    <w:rsid w:val="0017580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75806"/>
    <w:rPr>
      <w:b/>
      <w:bCs/>
    </w:rPr>
  </w:style>
  <w:style w:type="character" w:customStyle="1" w:styleId="CommentSubjectChar">
    <w:name w:val="Comment Subject Char"/>
    <w:basedOn w:val="CommentTextChar"/>
    <w:link w:val="CommentSubject"/>
    <w:uiPriority w:val="99"/>
    <w:semiHidden/>
    <w:rsid w:val="0017580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020100">
      <w:bodyDiv w:val="1"/>
      <w:marLeft w:val="0"/>
      <w:marRight w:val="0"/>
      <w:marTop w:val="0"/>
      <w:marBottom w:val="0"/>
      <w:divBdr>
        <w:top w:val="none" w:sz="0" w:space="0" w:color="auto"/>
        <w:left w:val="none" w:sz="0" w:space="0" w:color="auto"/>
        <w:bottom w:val="none" w:sz="0" w:space="0" w:color="auto"/>
        <w:right w:val="none" w:sz="0" w:space="0" w:color="auto"/>
      </w:divBdr>
    </w:div>
    <w:div w:id="699624728">
      <w:bodyDiv w:val="1"/>
      <w:marLeft w:val="0"/>
      <w:marRight w:val="0"/>
      <w:marTop w:val="0"/>
      <w:marBottom w:val="0"/>
      <w:divBdr>
        <w:top w:val="none" w:sz="0" w:space="0" w:color="auto"/>
        <w:left w:val="none" w:sz="0" w:space="0" w:color="auto"/>
        <w:bottom w:val="none" w:sz="0" w:space="0" w:color="auto"/>
        <w:right w:val="none" w:sz="0" w:space="0" w:color="auto"/>
      </w:divBdr>
    </w:div>
    <w:div w:id="932202863">
      <w:bodyDiv w:val="1"/>
      <w:marLeft w:val="0"/>
      <w:marRight w:val="0"/>
      <w:marTop w:val="0"/>
      <w:marBottom w:val="0"/>
      <w:divBdr>
        <w:top w:val="none" w:sz="0" w:space="0" w:color="auto"/>
        <w:left w:val="none" w:sz="0" w:space="0" w:color="auto"/>
        <w:bottom w:val="none" w:sz="0" w:space="0" w:color="auto"/>
        <w:right w:val="none" w:sz="0" w:space="0" w:color="auto"/>
      </w:divBdr>
    </w:div>
    <w:div w:id="1519736826">
      <w:bodyDiv w:val="1"/>
      <w:marLeft w:val="0"/>
      <w:marRight w:val="0"/>
      <w:marTop w:val="0"/>
      <w:marBottom w:val="0"/>
      <w:divBdr>
        <w:top w:val="none" w:sz="0" w:space="0" w:color="auto"/>
        <w:left w:val="none" w:sz="0" w:space="0" w:color="auto"/>
        <w:bottom w:val="none" w:sz="0" w:space="0" w:color="auto"/>
        <w:right w:val="none" w:sz="0" w:space="0" w:color="auto"/>
      </w:divBdr>
    </w:div>
    <w:div w:id="1887259076">
      <w:bodyDiv w:val="1"/>
      <w:marLeft w:val="0"/>
      <w:marRight w:val="0"/>
      <w:marTop w:val="0"/>
      <w:marBottom w:val="0"/>
      <w:divBdr>
        <w:top w:val="none" w:sz="0" w:space="0" w:color="auto"/>
        <w:left w:val="none" w:sz="0" w:space="0" w:color="auto"/>
        <w:bottom w:val="none" w:sz="0" w:space="0" w:color="auto"/>
        <w:right w:val="none" w:sz="0" w:space="0" w:color="auto"/>
      </w:divBdr>
    </w:div>
    <w:div w:id="204046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hyperlink" Target="https://www.ncbi.nlm.nih.gov/pmc/articles/PMC6036716/" TargetMode="External"/><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https://www.healthline.com/health/inoperable-pancreatic-cancer" TargetMode="External"/><Relationship Id="rId2" Type="http://schemas.openxmlformats.org/officeDocument/2006/relationships/styles" Target="styles.xml"/><Relationship Id="rId16" Type="http://schemas.openxmlformats.org/officeDocument/2006/relationships/hyperlink" Target="https://www.cancer.org/cancer/pancreatic-cancer/about.html" TargetMode="External"/><Relationship Id="rId20" Type="http://schemas.openxmlformats.org/officeDocument/2006/relationships/hyperlink" Target="https://machinelearningmastery.com/rfe-feature-selection-in-python/"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x.doi.org/10.7150%2Fjca.24744"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3816</Words>
  <Characters>21754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 RODRIGUEZ-FIGUEROA</dc:creator>
  <cp:keywords/>
  <dc:description/>
  <cp:lastModifiedBy>NATALIA A RODRIGUEZ-FIGUEROA</cp:lastModifiedBy>
  <cp:revision>3</cp:revision>
  <dcterms:created xsi:type="dcterms:W3CDTF">2022-01-19T21:39:00Z</dcterms:created>
  <dcterms:modified xsi:type="dcterms:W3CDTF">2022-01-19T22:34:00Z</dcterms:modified>
</cp:coreProperties>
</file>